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HỆ THỐNG ĐÀO TẠO TRỰC TUYẾN</w:t>
      </w:r>
    </w:p>
    <w:p w:rsidR="00000000" w:rsidDel="00000000" w:rsidP="00000000" w:rsidRDefault="00000000" w:rsidRPr="00000000" w14:paraId="00000002">
      <w:pPr>
        <w:pStyle w:val="Title"/>
        <w:rPr/>
      </w:pPr>
      <w:r w:rsidDel="00000000" w:rsidR="00000000" w:rsidRPr="00000000">
        <w:rPr>
          <w:rtl w:val="0"/>
        </w:rPr>
        <w:t xml:space="preserve">E-HUB</w:t>
      </w:r>
    </w:p>
    <w:p w:rsidR="00000000" w:rsidDel="00000000" w:rsidP="00000000" w:rsidRDefault="00000000" w:rsidRPr="00000000" w14:paraId="00000003">
      <w:pPr>
        <w:pStyle w:val="Heading1"/>
        <w:numPr>
          <w:ilvl w:val="0"/>
          <w:numId w:val="2"/>
        </w:numPr>
        <w:ind w:left="432" w:hanging="432"/>
        <w:rPr/>
      </w:pPr>
      <w:r w:rsidDel="00000000" w:rsidR="00000000" w:rsidRPr="00000000">
        <w:rPr>
          <w:rtl w:val="0"/>
        </w:rPr>
        <w:t xml:space="preserve">Mục đích tài liệu</w:t>
      </w:r>
    </w:p>
    <w:p w:rsidR="00000000" w:rsidDel="00000000" w:rsidP="00000000" w:rsidRDefault="00000000" w:rsidRPr="00000000" w14:paraId="00000004">
      <w:pPr>
        <w:rPr/>
      </w:pPr>
      <w:r w:rsidDel="00000000" w:rsidR="00000000" w:rsidRPr="00000000">
        <w:rPr>
          <w:rtl w:val="0"/>
        </w:rPr>
        <w:t xml:space="preserve">Tài liệu này cung cấp một cái nhìn tổng quan về hệ thống đào tạo trực tuyến E-Hub, bằng việc mô tả các yêu cầu chức năng, phi chức năng và các yêu cầu liên quan đến hệ thống.</w:t>
      </w:r>
    </w:p>
    <w:p w:rsidR="00000000" w:rsidDel="00000000" w:rsidP="00000000" w:rsidRDefault="00000000" w:rsidRPr="00000000" w14:paraId="00000005">
      <w:pPr>
        <w:pStyle w:val="Heading1"/>
        <w:numPr>
          <w:ilvl w:val="0"/>
          <w:numId w:val="2"/>
        </w:numPr>
        <w:ind w:left="432" w:hanging="432"/>
        <w:rPr/>
      </w:pPr>
      <w:r w:rsidDel="00000000" w:rsidR="00000000" w:rsidRPr="00000000">
        <w:rPr>
          <w:rtl w:val="0"/>
        </w:rPr>
        <w:t xml:space="preserve">Mô tả sơ bộ</w:t>
      </w:r>
    </w:p>
    <w:p w:rsidR="00000000" w:rsidDel="00000000" w:rsidP="00000000" w:rsidRDefault="00000000" w:rsidRPr="00000000" w14:paraId="00000006">
      <w:pPr>
        <w:rPr/>
      </w:pPr>
      <w:r w:rsidDel="00000000" w:rsidR="00000000" w:rsidRPr="00000000">
        <w:rPr>
          <w:rtl w:val="0"/>
        </w:rPr>
        <w:t xml:space="preserve">Trong bối cảnh giáo dục hiện đại, nhu cầu tự học, học tập và giảng dạy trực tuyến ngày càng tăng cao. Trên thị trường hiện nay có nhiều trang web cung cấp các khóa học như Udemy, Coursera, … Tuy nhiên các trang web này vẫn còn hạn chế trong việc tạo lập nên một cộng đồng có thể trao đổi giúp đỡ nhau trong việc học tập. Nhận thấy sự khác biệt này, tôi muốn xây dựng website kết hợp giữa việc đào tạo trực tuyến và cung cấp một mạng xã hội trao đổi kiến thức theo từng chuyên môn, lĩnh vực khác nhau.</w:t>
      </w:r>
    </w:p>
    <w:p w:rsidR="00000000" w:rsidDel="00000000" w:rsidP="00000000" w:rsidRDefault="00000000" w:rsidRPr="00000000" w14:paraId="00000007">
      <w:pPr>
        <w:pStyle w:val="Heading1"/>
        <w:numPr>
          <w:ilvl w:val="0"/>
          <w:numId w:val="2"/>
        </w:numPr>
        <w:ind w:left="432" w:hanging="432"/>
        <w:rPr/>
      </w:pPr>
      <w:r w:rsidDel="00000000" w:rsidR="00000000" w:rsidRPr="00000000">
        <w:rPr>
          <w:rtl w:val="0"/>
        </w:rPr>
        <w:t xml:space="preserve">Đối tượng sử </w:t>
      </w:r>
      <w:sdt>
        <w:sdtPr>
          <w:tag w:val="goog_rdk_0"/>
        </w:sdtPr>
        <w:sdtContent>
          <w:commentRangeStart w:id="0"/>
        </w:sdtContent>
      </w:sdt>
      <w:r w:rsidDel="00000000" w:rsidR="00000000" w:rsidRPr="00000000">
        <w:rPr>
          <w:rtl w:val="0"/>
        </w:rPr>
        <w:t xml:space="preserve">d</w:t>
      </w:r>
      <w:commentRangeEnd w:id="0"/>
      <w:r w:rsidDel="00000000" w:rsidR="00000000" w:rsidRPr="00000000">
        <w:commentReference w:id="0"/>
      </w:r>
      <w:r w:rsidDel="00000000" w:rsidR="00000000" w:rsidRPr="00000000">
        <w:rPr>
          <w:rtl w:val="0"/>
        </w:rPr>
        <w:t xml:space="preserve">ụng hệ thống</w:t>
      </w:r>
    </w:p>
    <w:tbl>
      <w:tblPr>
        <w:tblStyle w:val="Table1"/>
        <w:tblW w:w="9445.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885"/>
        <w:gridCol w:w="1890"/>
        <w:gridCol w:w="5670"/>
        <w:tblGridChange w:id="0">
          <w:tblGrid>
            <w:gridCol w:w="1885"/>
            <w:gridCol w:w="1890"/>
            <w:gridCol w:w="5670"/>
          </w:tblGrid>
        </w:tblGridChange>
      </w:tblGrid>
      <w:tr>
        <w:trPr>
          <w:cantSplit w:val="0"/>
          <w:tblHeader w:val="0"/>
        </w:trPr>
        <w:tc>
          <w:tcPr>
            <w:vAlign w:val="center"/>
          </w:tcPr>
          <w:p w:rsidR="00000000" w:rsidDel="00000000" w:rsidP="00000000" w:rsidRDefault="00000000" w:rsidRPr="00000000" w14:paraId="00000008">
            <w:pPr>
              <w:jc w:val="center"/>
              <w:rPr/>
            </w:pPr>
            <w:r w:rsidDel="00000000" w:rsidR="00000000" w:rsidRPr="00000000">
              <w:rPr>
                <w:rtl w:val="0"/>
              </w:rPr>
              <w:t xml:space="preserve">Mã đối tượng</w:t>
            </w:r>
          </w:p>
        </w:tc>
        <w:tc>
          <w:tcPr>
            <w:vAlign w:val="center"/>
          </w:tcPr>
          <w:p w:rsidR="00000000" w:rsidDel="00000000" w:rsidP="00000000" w:rsidRDefault="00000000" w:rsidRPr="00000000" w14:paraId="00000009">
            <w:pPr>
              <w:jc w:val="center"/>
              <w:rPr/>
            </w:pPr>
            <w:r w:rsidDel="00000000" w:rsidR="00000000" w:rsidRPr="00000000">
              <w:rPr>
                <w:rtl w:val="0"/>
              </w:rPr>
              <w:t xml:space="preserve">Tên</w:t>
            </w:r>
          </w:p>
        </w:tc>
        <w:tc>
          <w:tcPr>
            <w:vAlign w:val="center"/>
          </w:tcPr>
          <w:p w:rsidR="00000000" w:rsidDel="00000000" w:rsidP="00000000" w:rsidRDefault="00000000" w:rsidRPr="00000000" w14:paraId="0000000A">
            <w:pPr>
              <w:jc w:val="center"/>
              <w:rPr/>
            </w:pPr>
            <w:r w:rsidDel="00000000" w:rsidR="00000000" w:rsidRPr="00000000">
              <w:rPr>
                <w:rtl w:val="0"/>
              </w:rPr>
              <w:t xml:space="preserve">Mô tả</w:t>
            </w:r>
          </w:p>
        </w:tc>
      </w:tr>
      <w:tr>
        <w:trPr>
          <w:cantSplit w:val="0"/>
          <w:tblHeader w:val="0"/>
        </w:trPr>
        <w:tc>
          <w:tcPr>
            <w:vAlign w:val="center"/>
          </w:tcPr>
          <w:p w:rsidR="00000000" w:rsidDel="00000000" w:rsidP="00000000" w:rsidRDefault="00000000" w:rsidRPr="00000000" w14:paraId="0000000B">
            <w:pPr>
              <w:jc w:val="center"/>
              <w:rPr/>
            </w:pPr>
            <w:r w:rsidDel="00000000" w:rsidR="00000000" w:rsidRPr="00000000">
              <w:rPr>
                <w:rtl w:val="0"/>
              </w:rPr>
              <w:t xml:space="preserve">US-01</w:t>
            </w:r>
          </w:p>
        </w:tc>
        <w:tc>
          <w:tcPr>
            <w:vAlign w:val="center"/>
          </w:tcPr>
          <w:p w:rsidR="00000000" w:rsidDel="00000000" w:rsidP="00000000" w:rsidRDefault="00000000" w:rsidRPr="00000000" w14:paraId="0000000C">
            <w:pPr>
              <w:jc w:val="center"/>
              <w:rPr/>
            </w:pPr>
            <w:r w:rsidDel="00000000" w:rsidR="00000000" w:rsidRPr="00000000">
              <w:rPr>
                <w:rtl w:val="0"/>
              </w:rPr>
              <w:t xml:space="preserve">Learner</w:t>
            </w:r>
          </w:p>
        </w:tc>
        <w:tc>
          <w:tcPr>
            <w:vAlign w:val="center"/>
          </w:tcPr>
          <w:p w:rsidR="00000000" w:rsidDel="00000000" w:rsidP="00000000" w:rsidRDefault="00000000" w:rsidRPr="00000000" w14:paraId="0000000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Là đối tượng mặc định khi đăng ký tài khoản truy cập vào hệ thống.</w:t>
            </w:r>
          </w:p>
          <w:p w:rsidR="00000000" w:rsidDel="00000000" w:rsidP="00000000" w:rsidRDefault="00000000" w:rsidRPr="00000000" w14:paraId="0000000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thể sử dụng các chức năng cơ bản không trả phí.</w:t>
            </w:r>
          </w:p>
        </w:tc>
      </w:tr>
      <w:tr>
        <w:trPr>
          <w:cantSplit w:val="0"/>
          <w:tblHeader w:val="0"/>
        </w:trPr>
        <w:tc>
          <w:tcPr>
            <w:vAlign w:val="center"/>
          </w:tcPr>
          <w:p w:rsidR="00000000" w:rsidDel="00000000" w:rsidP="00000000" w:rsidRDefault="00000000" w:rsidRPr="00000000" w14:paraId="0000000F">
            <w:pPr>
              <w:jc w:val="center"/>
              <w:rPr/>
            </w:pPr>
            <w:r w:rsidDel="00000000" w:rsidR="00000000" w:rsidRPr="00000000">
              <w:rPr>
                <w:rtl w:val="0"/>
              </w:rPr>
              <w:t xml:space="preserve">US-02</w:t>
            </w:r>
          </w:p>
        </w:tc>
        <w:tc>
          <w:tcPr>
            <w:vAlign w:val="center"/>
          </w:tcPr>
          <w:p w:rsidR="00000000" w:rsidDel="00000000" w:rsidP="00000000" w:rsidRDefault="00000000" w:rsidRPr="00000000" w14:paraId="00000010">
            <w:pPr>
              <w:jc w:val="center"/>
              <w:rPr/>
            </w:pPr>
            <w:r w:rsidDel="00000000" w:rsidR="00000000" w:rsidRPr="00000000">
              <w:rPr>
                <w:rtl w:val="0"/>
              </w:rPr>
              <w:t xml:space="preserve">Trainer</w:t>
            </w:r>
          </w:p>
        </w:tc>
        <w:tc>
          <w:tcPr>
            <w:vAlign w:val="center"/>
          </w:tcPr>
          <w:p w:rsidR="00000000" w:rsidDel="00000000" w:rsidP="00000000" w:rsidRDefault="00000000" w:rsidRPr="00000000" w14:paraId="0000001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Là đối tượng được nâng cấp từ đối tượng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US-01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sau khi trả phí để mở khóa các tính năng nâng cao.</w:t>
            </w:r>
          </w:p>
        </w:tc>
      </w:tr>
      <w:tr>
        <w:trPr>
          <w:cantSplit w:val="0"/>
          <w:tblHeader w:val="0"/>
        </w:trPr>
        <w:tc>
          <w:tcPr>
            <w:vAlign w:val="center"/>
          </w:tcPr>
          <w:p w:rsidR="00000000" w:rsidDel="00000000" w:rsidP="00000000" w:rsidRDefault="00000000" w:rsidRPr="00000000" w14:paraId="00000012">
            <w:pPr>
              <w:jc w:val="center"/>
              <w:rPr/>
            </w:pPr>
            <w:r w:rsidDel="00000000" w:rsidR="00000000" w:rsidRPr="00000000">
              <w:rPr>
                <w:rtl w:val="0"/>
              </w:rPr>
              <w:t xml:space="preserve">US-03</w:t>
            </w:r>
          </w:p>
        </w:tc>
        <w:tc>
          <w:tcPr>
            <w:vAlign w:val="center"/>
          </w:tcPr>
          <w:p w:rsidR="00000000" w:rsidDel="00000000" w:rsidP="00000000" w:rsidRDefault="00000000" w:rsidRPr="00000000" w14:paraId="00000013">
            <w:pPr>
              <w:jc w:val="center"/>
              <w:rPr/>
            </w:pPr>
            <w:r w:rsidDel="00000000" w:rsidR="00000000" w:rsidRPr="00000000">
              <w:rPr>
                <w:rtl w:val="0"/>
              </w:rPr>
              <w:t xml:space="preserve">System admin</w:t>
            </w:r>
          </w:p>
        </w:tc>
        <w:tc>
          <w:tcPr>
            <w:vAlign w:val="center"/>
          </w:tcPr>
          <w:p w:rsidR="00000000" w:rsidDel="00000000" w:rsidP="00000000" w:rsidRDefault="00000000" w:rsidRPr="00000000" w14:paraId="0000001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sdt>
              <w:sdtPr>
                <w:tag w:val="goog_rdk_1"/>
              </w:sdtPr>
              <w:sdtContent>
                <w:commentRangeStart w:id="1"/>
              </w:sdtContent>
            </w:sd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Là đối tượng gốc</w:t>
            </w:r>
            <w:commentRangeEnd w:id="1"/>
            <w:r w:rsidDel="00000000" w:rsidR="00000000" w:rsidRPr="00000000">
              <w:commentReference w:id="1"/>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có toàn quyền sử dụng toàn bộ các chức năng.</w:t>
            </w:r>
          </w:p>
          <w:p w:rsidR="00000000" w:rsidDel="00000000" w:rsidP="00000000" w:rsidRDefault="00000000" w:rsidRPr="00000000" w14:paraId="0000001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Đối tượng này không thể bị xóa.</w:t>
            </w:r>
          </w:p>
        </w:tc>
      </w:tr>
      <w:tr>
        <w:trPr>
          <w:cantSplit w:val="0"/>
          <w:tblHeader w:val="0"/>
        </w:trPr>
        <w:tc>
          <w:tcPr>
            <w:vAlign w:val="center"/>
          </w:tcPr>
          <w:p w:rsidR="00000000" w:rsidDel="00000000" w:rsidP="00000000" w:rsidRDefault="00000000" w:rsidRPr="00000000" w14:paraId="00000016">
            <w:pPr>
              <w:jc w:val="center"/>
              <w:rPr/>
            </w:pPr>
            <w:r w:rsidDel="00000000" w:rsidR="00000000" w:rsidRPr="00000000">
              <w:rPr>
                <w:rtl w:val="0"/>
              </w:rPr>
              <w:t xml:space="preserve">US-04</w:t>
            </w:r>
          </w:p>
        </w:tc>
        <w:tc>
          <w:tcPr>
            <w:vAlign w:val="center"/>
          </w:tcPr>
          <w:p w:rsidR="00000000" w:rsidDel="00000000" w:rsidP="00000000" w:rsidRDefault="00000000" w:rsidRPr="00000000" w14:paraId="00000017">
            <w:pPr>
              <w:jc w:val="center"/>
              <w:rPr/>
            </w:pPr>
            <w:r w:rsidDel="00000000" w:rsidR="00000000" w:rsidRPr="00000000">
              <w:rPr>
                <w:rtl w:val="0"/>
              </w:rPr>
              <w:t xml:space="preserve">Admin</w:t>
            </w:r>
          </w:p>
        </w:tc>
        <w:tc>
          <w:tcPr>
            <w:vAlign w:val="center"/>
          </w:tcPr>
          <w:p w:rsidR="00000000" w:rsidDel="00000000" w:rsidP="00000000" w:rsidRDefault="00000000" w:rsidRPr="00000000" w14:paraId="0000001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Là đối tượng có thể sử dụng hầu hết các chức năng, nhưng không có quyền truy cập vào các chức năng liên quan đến cấu hình hệ thống.</w:t>
            </w:r>
          </w:p>
          <w:p w:rsidR="00000000" w:rsidDel="00000000" w:rsidP="00000000" w:rsidRDefault="00000000" w:rsidRPr="00000000" w14:paraId="0000001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Đối tượng này chỉ có thể bị xóa và tạo bởi đối tượng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US-03</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r>
      <w:tr>
        <w:trPr>
          <w:cantSplit w:val="0"/>
          <w:tblHeader w:val="0"/>
        </w:trPr>
        <w:tc>
          <w:tcPr>
            <w:vAlign w:val="center"/>
          </w:tcPr>
          <w:p w:rsidR="00000000" w:rsidDel="00000000" w:rsidP="00000000" w:rsidRDefault="00000000" w:rsidRPr="00000000" w14:paraId="0000001A">
            <w:pPr>
              <w:jc w:val="center"/>
              <w:rPr/>
            </w:pPr>
            <w:r w:rsidDel="00000000" w:rsidR="00000000" w:rsidRPr="00000000">
              <w:rPr>
                <w:rtl w:val="0"/>
              </w:rPr>
              <w:t xml:space="preserve">US-05</w:t>
            </w:r>
          </w:p>
        </w:tc>
        <w:tc>
          <w:tcPr>
            <w:vAlign w:val="center"/>
          </w:tcPr>
          <w:p w:rsidR="00000000" w:rsidDel="00000000" w:rsidP="00000000" w:rsidRDefault="00000000" w:rsidRPr="00000000" w14:paraId="0000001B">
            <w:pPr>
              <w:jc w:val="center"/>
              <w:rPr/>
            </w:pPr>
            <w:r w:rsidDel="00000000" w:rsidR="00000000" w:rsidRPr="00000000">
              <w:rPr>
                <w:rtl w:val="0"/>
              </w:rPr>
              <w:t xml:space="preserve">Staff</w:t>
            </w:r>
          </w:p>
        </w:tc>
        <w:tc>
          <w:tcPr>
            <w:vAlign w:val="center"/>
          </w:tcPr>
          <w:p w:rsidR="00000000" w:rsidDel="00000000" w:rsidP="00000000" w:rsidRDefault="00000000" w:rsidRPr="00000000" w14:paraId="0000001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Là đối tượng được phân quyền bởi đối tượng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US-03</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hoặc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US-04</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1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thể sử dụng các chức n</w:t>
            </w:r>
            <w:r w:rsidDel="00000000" w:rsidR="00000000" w:rsidRPr="00000000">
              <w:rPr>
                <w:color w:val="000000"/>
                <w:rtl w:val="0"/>
              </w:rPr>
              <w:t xml:space="preserve">ăng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theo quyền đã được phân.</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numPr>
          <w:ilvl w:val="0"/>
          <w:numId w:val="2"/>
        </w:numPr>
        <w:ind w:left="432" w:hanging="432"/>
        <w:rPr/>
      </w:pPr>
      <w:r w:rsidDel="00000000" w:rsidR="00000000" w:rsidRPr="00000000">
        <w:rPr>
          <w:rtl w:val="0"/>
        </w:rPr>
        <w:t xml:space="preserve">Mô tả chức năng</w:t>
      </w:r>
    </w:p>
    <w:p w:rsidR="00000000" w:rsidDel="00000000" w:rsidP="00000000" w:rsidRDefault="00000000" w:rsidRPr="00000000" w14:paraId="00000020">
      <w:pPr>
        <w:pStyle w:val="Heading2"/>
        <w:numPr>
          <w:ilvl w:val="1"/>
          <w:numId w:val="2"/>
        </w:numPr>
        <w:ind w:left="576" w:hanging="576"/>
        <w:rPr/>
      </w:pPr>
      <w:r w:rsidDel="00000000" w:rsidR="00000000" w:rsidRPr="00000000">
        <w:rPr>
          <w:rtl w:val="0"/>
        </w:rPr>
        <w:t xml:space="preserve">Yêu cầu chức năng</w:t>
      </w:r>
    </w:p>
    <w:p w:rsidR="00000000" w:rsidDel="00000000" w:rsidP="00000000" w:rsidRDefault="00000000" w:rsidRPr="00000000" w14:paraId="00000021">
      <w:pPr>
        <w:pStyle w:val="Heading3"/>
        <w:numPr>
          <w:ilvl w:val="2"/>
          <w:numId w:val="2"/>
        </w:numPr>
        <w:ind w:left="720" w:hanging="720"/>
        <w:rPr/>
      </w:pPr>
      <w:r w:rsidDel="00000000" w:rsidR="00000000" w:rsidRPr="00000000">
        <w:rPr>
          <w:rtl w:val="0"/>
        </w:rPr>
        <w:t xml:space="preserve">Phân nhóm chức năng</w:t>
      </w:r>
    </w:p>
    <w:tbl>
      <w:tblPr>
        <w:tblStyle w:val="Table2"/>
        <w:tblW w:w="9350.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3116"/>
        <w:gridCol w:w="3117"/>
        <w:gridCol w:w="3117"/>
        <w:tblGridChange w:id="0">
          <w:tblGrid>
            <w:gridCol w:w="3116"/>
            <w:gridCol w:w="3117"/>
            <w:gridCol w:w="3117"/>
          </w:tblGrid>
        </w:tblGridChange>
      </w:tblGrid>
      <w:tr>
        <w:trPr>
          <w:cantSplit w:val="0"/>
          <w:tblHeader w:val="0"/>
        </w:trPr>
        <w:tc>
          <w:tcPr>
            <w:vAlign w:val="center"/>
          </w:tcPr>
          <w:p w:rsidR="00000000" w:rsidDel="00000000" w:rsidP="00000000" w:rsidRDefault="00000000" w:rsidRPr="00000000" w14:paraId="00000022">
            <w:pPr>
              <w:jc w:val="center"/>
              <w:rPr/>
            </w:pPr>
            <w:r w:rsidDel="00000000" w:rsidR="00000000" w:rsidRPr="00000000">
              <w:rPr>
                <w:rtl w:val="0"/>
              </w:rPr>
              <w:t xml:space="preserve">Mã nhóm chức năng</w:t>
            </w:r>
          </w:p>
        </w:tc>
        <w:tc>
          <w:tcPr>
            <w:vAlign w:val="center"/>
          </w:tcPr>
          <w:p w:rsidR="00000000" w:rsidDel="00000000" w:rsidP="00000000" w:rsidRDefault="00000000" w:rsidRPr="00000000" w14:paraId="00000023">
            <w:pPr>
              <w:jc w:val="center"/>
              <w:rPr/>
            </w:pPr>
            <w:r w:rsidDel="00000000" w:rsidR="00000000" w:rsidRPr="00000000">
              <w:rPr>
                <w:rtl w:val="0"/>
              </w:rPr>
              <w:t xml:space="preserve">Tên nhóm chức năng</w:t>
            </w:r>
          </w:p>
        </w:tc>
        <w:tc>
          <w:tcPr>
            <w:vAlign w:val="center"/>
          </w:tcPr>
          <w:p w:rsidR="00000000" w:rsidDel="00000000" w:rsidP="00000000" w:rsidRDefault="00000000" w:rsidRPr="00000000" w14:paraId="00000024">
            <w:pPr>
              <w:jc w:val="center"/>
              <w:rPr/>
            </w:pPr>
            <w:r w:rsidDel="00000000" w:rsidR="00000000" w:rsidRPr="00000000">
              <w:rPr>
                <w:rtl w:val="0"/>
              </w:rPr>
              <w:t xml:space="preserve">Mô tả</w:t>
            </w:r>
          </w:p>
        </w:tc>
      </w:tr>
      <w:tr>
        <w:trPr>
          <w:cantSplit w:val="0"/>
          <w:tblHeader w:val="0"/>
        </w:trPr>
        <w:tc>
          <w:tcPr>
            <w:vAlign w:val="center"/>
          </w:tcPr>
          <w:p w:rsidR="00000000" w:rsidDel="00000000" w:rsidP="00000000" w:rsidRDefault="00000000" w:rsidRPr="00000000" w14:paraId="00000025">
            <w:pPr>
              <w:jc w:val="center"/>
              <w:rPr/>
            </w:pPr>
            <w:r w:rsidDel="00000000" w:rsidR="00000000" w:rsidRPr="00000000">
              <w:rPr>
                <w:rtl w:val="0"/>
              </w:rPr>
              <w:t xml:space="preserve">FC-01</w:t>
            </w:r>
          </w:p>
        </w:tc>
        <w:tc>
          <w:tcPr>
            <w:vAlign w:val="center"/>
          </w:tcPr>
          <w:p w:rsidR="00000000" w:rsidDel="00000000" w:rsidP="00000000" w:rsidRDefault="00000000" w:rsidRPr="00000000" w14:paraId="00000026">
            <w:pPr>
              <w:jc w:val="center"/>
              <w:rPr/>
            </w:pPr>
            <w:r w:rsidDel="00000000" w:rsidR="00000000" w:rsidRPr="00000000">
              <w:rPr>
                <w:rtl w:val="0"/>
              </w:rPr>
              <w:t xml:space="preserve">User Module</w:t>
            </w:r>
          </w:p>
        </w:tc>
        <w:tc>
          <w:tcPr>
            <w:vAlign w:val="center"/>
          </w:tcPr>
          <w:p w:rsidR="00000000" w:rsidDel="00000000" w:rsidP="00000000" w:rsidRDefault="00000000" w:rsidRPr="00000000" w14:paraId="00000027">
            <w:pPr>
              <w:rPr/>
            </w:pPr>
            <w:r w:rsidDel="00000000" w:rsidR="00000000" w:rsidRPr="00000000">
              <w:rPr>
                <w:rtl w:val="0"/>
              </w:rPr>
              <w:t xml:space="preserve">Quản lý tất cả thông tin của người dùng từ việc đăng ký, đăng nhập đến các hoạt động cá nhân như cập nhật thông tin, đổi mật khẩu. Module này sẽ cung cấp các chức năng theo quyền của người dùng.</w:t>
            </w:r>
          </w:p>
        </w:tc>
      </w:tr>
      <w:tr>
        <w:trPr>
          <w:cantSplit w:val="0"/>
          <w:tblHeader w:val="0"/>
        </w:trPr>
        <w:tc>
          <w:tcPr>
            <w:vAlign w:val="center"/>
          </w:tcPr>
          <w:p w:rsidR="00000000" w:rsidDel="00000000" w:rsidP="00000000" w:rsidRDefault="00000000" w:rsidRPr="00000000" w14:paraId="00000028">
            <w:pPr>
              <w:jc w:val="center"/>
              <w:rPr/>
            </w:pPr>
            <w:r w:rsidDel="00000000" w:rsidR="00000000" w:rsidRPr="00000000">
              <w:rPr>
                <w:rtl w:val="0"/>
              </w:rPr>
              <w:t xml:space="preserve">FC-02</w:t>
            </w:r>
          </w:p>
        </w:tc>
        <w:tc>
          <w:tcPr>
            <w:vAlign w:val="center"/>
          </w:tcPr>
          <w:p w:rsidR="00000000" w:rsidDel="00000000" w:rsidP="00000000" w:rsidRDefault="00000000" w:rsidRPr="00000000" w14:paraId="00000029">
            <w:pPr>
              <w:jc w:val="center"/>
              <w:rPr/>
            </w:pPr>
            <w:r w:rsidDel="00000000" w:rsidR="00000000" w:rsidRPr="00000000">
              <w:rPr>
                <w:rtl w:val="0"/>
              </w:rPr>
              <w:t xml:space="preserve">Course Module</w:t>
            </w:r>
          </w:p>
        </w:tc>
        <w:tc>
          <w:tcPr>
            <w:vAlign w:val="center"/>
          </w:tcPr>
          <w:p w:rsidR="00000000" w:rsidDel="00000000" w:rsidP="00000000" w:rsidRDefault="00000000" w:rsidRPr="00000000" w14:paraId="0000002A">
            <w:pPr>
              <w:rPr/>
            </w:pPr>
            <w:r w:rsidDel="00000000" w:rsidR="00000000" w:rsidRPr="00000000">
              <w:rPr>
                <w:rtl w:val="0"/>
              </w:rPr>
              <w:t xml:space="preserve">Chịu trách nhiệm quản lý toàn bộ quy trình liên quan đến khóa học, từ việc tạo mới, cập nhật thông tin, đăng ký, theo dõi tiến độ cho đến đánh giá. Đây là module trung tâm của hệ thống.</w:t>
            </w:r>
          </w:p>
        </w:tc>
      </w:tr>
      <w:tr>
        <w:trPr>
          <w:cantSplit w:val="0"/>
          <w:tblHeader w:val="0"/>
        </w:trPr>
        <w:tc>
          <w:tcPr>
            <w:vAlign w:val="center"/>
          </w:tcPr>
          <w:p w:rsidR="00000000" w:rsidDel="00000000" w:rsidP="00000000" w:rsidRDefault="00000000" w:rsidRPr="00000000" w14:paraId="0000002B">
            <w:pPr>
              <w:jc w:val="center"/>
              <w:rPr/>
            </w:pPr>
            <w:r w:rsidDel="00000000" w:rsidR="00000000" w:rsidRPr="00000000">
              <w:rPr>
                <w:rtl w:val="0"/>
              </w:rPr>
              <w:t xml:space="preserve">FC-03</w:t>
            </w:r>
          </w:p>
        </w:tc>
        <w:tc>
          <w:tcPr>
            <w:vAlign w:val="center"/>
          </w:tcPr>
          <w:p w:rsidR="00000000" w:rsidDel="00000000" w:rsidP="00000000" w:rsidRDefault="00000000" w:rsidRPr="00000000" w14:paraId="0000002C">
            <w:pPr>
              <w:jc w:val="center"/>
              <w:rPr/>
            </w:pPr>
            <w:r w:rsidDel="00000000" w:rsidR="00000000" w:rsidRPr="00000000">
              <w:rPr>
                <w:rtl w:val="0"/>
              </w:rPr>
              <w:t xml:space="preserve">Forum Module</w:t>
            </w:r>
          </w:p>
        </w:tc>
        <w:tc>
          <w:tcPr>
            <w:vAlign w:val="center"/>
          </w:tcPr>
          <w:p w:rsidR="00000000" w:rsidDel="00000000" w:rsidP="00000000" w:rsidRDefault="00000000" w:rsidRPr="00000000" w14:paraId="0000002D">
            <w:pPr>
              <w:rPr/>
            </w:pPr>
            <w:r w:rsidDel="00000000" w:rsidR="00000000" w:rsidRPr="00000000">
              <w:rPr>
                <w:rtl w:val="0"/>
              </w:rPr>
              <w:t xml:space="preserve">Đây là nơi để người dùng tương tác với nhau, chia sẻ kiến thức, đặt câu hỏi. Module này tạo ra một mạng xã hội chia </w:t>
            </w:r>
            <w:sdt>
              <w:sdtPr>
                <w:tag w:val="goog_rdk_2"/>
              </w:sdtPr>
              <w:sdtContent>
                <w:commentRangeStart w:id="2"/>
              </w:sdtContent>
            </w:sdt>
            <w:r w:rsidDel="00000000" w:rsidR="00000000" w:rsidRPr="00000000">
              <w:rPr>
                <w:rtl w:val="0"/>
              </w:rPr>
              <w:t xml:space="preserve">s</w:t>
            </w:r>
            <w:commentRangeEnd w:id="2"/>
            <w:r w:rsidDel="00000000" w:rsidR="00000000" w:rsidRPr="00000000">
              <w:commentReference w:id="2"/>
            </w:r>
            <w:r w:rsidDel="00000000" w:rsidR="00000000" w:rsidRPr="00000000">
              <w:rPr>
                <w:rtl w:val="0"/>
              </w:rPr>
              <w:t xml:space="preserve">ẻ kiến thức.</w:t>
            </w:r>
          </w:p>
        </w:tc>
      </w:tr>
      <w:tr>
        <w:trPr>
          <w:cantSplit w:val="0"/>
          <w:tblHeader w:val="0"/>
        </w:trPr>
        <w:tc>
          <w:tcPr>
            <w:vAlign w:val="center"/>
          </w:tcPr>
          <w:p w:rsidR="00000000" w:rsidDel="00000000" w:rsidP="00000000" w:rsidRDefault="00000000" w:rsidRPr="00000000" w14:paraId="0000002E">
            <w:pPr>
              <w:jc w:val="center"/>
              <w:rPr/>
            </w:pPr>
            <w:r w:rsidDel="00000000" w:rsidR="00000000" w:rsidRPr="00000000">
              <w:rPr>
                <w:rtl w:val="0"/>
              </w:rPr>
              <w:t xml:space="preserve">FC-04</w:t>
            </w:r>
          </w:p>
        </w:tc>
        <w:tc>
          <w:tcPr>
            <w:vAlign w:val="center"/>
          </w:tcPr>
          <w:p w:rsidR="00000000" w:rsidDel="00000000" w:rsidP="00000000" w:rsidRDefault="00000000" w:rsidRPr="00000000" w14:paraId="0000002F">
            <w:pPr>
              <w:jc w:val="center"/>
              <w:rPr/>
            </w:pPr>
            <w:r w:rsidDel="00000000" w:rsidR="00000000" w:rsidRPr="00000000">
              <w:rPr>
                <w:rtl w:val="0"/>
              </w:rPr>
              <w:t xml:space="preserve">Payment Module</w:t>
            </w:r>
          </w:p>
        </w:tc>
        <w:tc>
          <w:tcPr>
            <w:vAlign w:val="center"/>
          </w:tcPr>
          <w:p w:rsidR="00000000" w:rsidDel="00000000" w:rsidP="00000000" w:rsidRDefault="00000000" w:rsidRPr="00000000" w14:paraId="00000030">
            <w:pPr>
              <w:rPr/>
            </w:pPr>
            <w:r w:rsidDel="00000000" w:rsidR="00000000" w:rsidRPr="00000000">
              <w:rPr>
                <w:rtl w:val="0"/>
              </w:rPr>
              <w:t xml:space="preserve">Chịu trách nhiệm thực hiện các giao dịch thanh toán khi người dùng mua khóa học hoặc nâng cấp tài khoản. Module này kết nối với các cổng thanh toán trực tuyến được đề xuất trong yêu cầu phi chức năng để đảm bảo tính bảo mật và tiện lợi cho người dùng.</w:t>
            </w:r>
          </w:p>
        </w:tc>
      </w:tr>
      <w:tr>
        <w:trPr>
          <w:cantSplit w:val="0"/>
          <w:tblHeader w:val="0"/>
        </w:trPr>
        <w:tc>
          <w:tcPr>
            <w:vAlign w:val="center"/>
          </w:tcPr>
          <w:p w:rsidR="00000000" w:rsidDel="00000000" w:rsidP="00000000" w:rsidRDefault="00000000" w:rsidRPr="00000000" w14:paraId="00000031">
            <w:pPr>
              <w:jc w:val="center"/>
              <w:rPr/>
            </w:pPr>
            <w:r w:rsidDel="00000000" w:rsidR="00000000" w:rsidRPr="00000000">
              <w:rPr>
                <w:rtl w:val="0"/>
              </w:rPr>
              <w:t xml:space="preserve">FC-05</w:t>
            </w:r>
          </w:p>
        </w:tc>
        <w:tc>
          <w:tcPr>
            <w:vAlign w:val="center"/>
          </w:tcPr>
          <w:p w:rsidR="00000000" w:rsidDel="00000000" w:rsidP="00000000" w:rsidRDefault="00000000" w:rsidRPr="00000000" w14:paraId="00000032">
            <w:pPr>
              <w:jc w:val="center"/>
              <w:rPr/>
            </w:pPr>
            <w:r w:rsidDel="00000000" w:rsidR="00000000" w:rsidRPr="00000000">
              <w:rPr>
                <w:rtl w:val="0"/>
              </w:rPr>
              <w:t xml:space="preserve">Admin Module</w:t>
            </w:r>
          </w:p>
        </w:tc>
        <w:tc>
          <w:tcPr>
            <w:vAlign w:val="center"/>
          </w:tcPr>
          <w:p w:rsidR="00000000" w:rsidDel="00000000" w:rsidP="00000000" w:rsidRDefault="00000000" w:rsidRPr="00000000" w14:paraId="00000033">
            <w:pPr>
              <w:rPr/>
            </w:pPr>
            <w:r w:rsidDel="00000000" w:rsidR="00000000" w:rsidRPr="00000000">
              <w:rPr>
                <w:rtl w:val="0"/>
              </w:rPr>
              <w:t xml:space="preserve">Cung cấp các chức năng để quản lý toàn bộ hệ thống. Module này sẽ cung cấp các chức năng theo quyền của người dùng.</w:t>
            </w:r>
          </w:p>
        </w:tc>
      </w:tr>
      <w:tr>
        <w:trPr>
          <w:cantSplit w:val="0"/>
          <w:tblHeader w:val="0"/>
        </w:trPr>
        <w:tc>
          <w:tcPr>
            <w:vAlign w:val="center"/>
          </w:tcPr>
          <w:p w:rsidR="00000000" w:rsidDel="00000000" w:rsidP="00000000" w:rsidRDefault="00000000" w:rsidRPr="00000000" w14:paraId="00000034">
            <w:pPr>
              <w:jc w:val="center"/>
              <w:rPr/>
            </w:pPr>
            <w:r w:rsidDel="00000000" w:rsidR="00000000" w:rsidRPr="00000000">
              <w:rPr>
                <w:rtl w:val="0"/>
              </w:rPr>
              <w:t xml:space="preserve">FC-06</w:t>
            </w:r>
          </w:p>
        </w:tc>
        <w:tc>
          <w:tcPr>
            <w:vAlign w:val="center"/>
          </w:tcPr>
          <w:p w:rsidR="00000000" w:rsidDel="00000000" w:rsidP="00000000" w:rsidRDefault="00000000" w:rsidRPr="00000000" w14:paraId="00000035">
            <w:pPr>
              <w:jc w:val="center"/>
              <w:rPr/>
            </w:pPr>
            <w:r w:rsidDel="00000000" w:rsidR="00000000" w:rsidRPr="00000000">
              <w:rPr>
                <w:rtl w:val="0"/>
              </w:rPr>
              <w:t xml:space="preserve">Mail Module</w:t>
            </w:r>
          </w:p>
        </w:tc>
        <w:tc>
          <w:tcPr>
            <w:vAlign w:val="center"/>
          </w:tcPr>
          <w:p w:rsidR="00000000" w:rsidDel="00000000" w:rsidP="00000000" w:rsidRDefault="00000000" w:rsidRPr="00000000" w14:paraId="00000036">
            <w:pPr>
              <w:rPr/>
            </w:pPr>
            <w:r w:rsidDel="00000000" w:rsidR="00000000" w:rsidRPr="00000000">
              <w:rPr>
                <w:rtl w:val="0"/>
              </w:rPr>
              <w:t xml:space="preserve">Phụ trách gửi email thông báo đến người dùng về các hoạt động như đăng ký thành công, thay đổi thông tin, thanh toán, và các thông báo quan trọng khác.</w:t>
            </w:r>
          </w:p>
        </w:tc>
      </w:tr>
      <w:tr>
        <w:trPr>
          <w:cantSplit w:val="0"/>
          <w:tblHeader w:val="0"/>
        </w:trPr>
        <w:tc>
          <w:tcPr>
            <w:vAlign w:val="center"/>
          </w:tcPr>
          <w:p w:rsidR="00000000" w:rsidDel="00000000" w:rsidP="00000000" w:rsidRDefault="00000000" w:rsidRPr="00000000" w14:paraId="00000037">
            <w:pPr>
              <w:jc w:val="center"/>
              <w:rPr/>
            </w:pPr>
            <w:r w:rsidDel="00000000" w:rsidR="00000000" w:rsidRPr="00000000">
              <w:rPr>
                <w:rtl w:val="0"/>
              </w:rPr>
              <w:t xml:space="preserve">FC-07</w:t>
            </w:r>
          </w:p>
        </w:tc>
        <w:tc>
          <w:tcPr>
            <w:vAlign w:val="center"/>
          </w:tcPr>
          <w:p w:rsidR="00000000" w:rsidDel="00000000" w:rsidP="00000000" w:rsidRDefault="00000000" w:rsidRPr="00000000" w14:paraId="00000038">
            <w:pPr>
              <w:jc w:val="center"/>
              <w:rPr/>
            </w:pPr>
            <w:r w:rsidDel="00000000" w:rsidR="00000000" w:rsidRPr="00000000">
              <w:rPr>
                <w:rtl w:val="0"/>
              </w:rPr>
              <w:t xml:space="preserve">Notification Module</w:t>
            </w:r>
          </w:p>
        </w:tc>
        <w:tc>
          <w:tcPr>
            <w:vAlign w:val="center"/>
          </w:tcPr>
          <w:p w:rsidR="00000000" w:rsidDel="00000000" w:rsidP="00000000" w:rsidRDefault="00000000" w:rsidRPr="00000000" w14:paraId="00000039">
            <w:pPr>
              <w:rPr/>
            </w:pPr>
            <w:r w:rsidDel="00000000" w:rsidR="00000000" w:rsidRPr="00000000">
              <w:rPr>
                <w:rtl w:val="0"/>
              </w:rPr>
              <w:t xml:space="preserve">Quản lý việc thông báo đến người dùng qua hệ thống, giúp họ cập nhật kịp thời các hoạt động liên quan đến khóa học, thanh toán và tương tác xã hội.</w:t>
            </w:r>
          </w:p>
        </w:tc>
      </w:tr>
    </w:tbl>
    <w:p w:rsidR="00000000" w:rsidDel="00000000" w:rsidP="00000000" w:rsidRDefault="00000000" w:rsidRPr="00000000" w14:paraId="0000003A">
      <w:pPr>
        <w:pStyle w:val="Heading3"/>
        <w:numPr>
          <w:ilvl w:val="2"/>
          <w:numId w:val="2"/>
        </w:numPr>
        <w:ind w:left="720" w:hanging="720"/>
        <w:rPr/>
      </w:pPr>
      <w:r w:rsidDel="00000000" w:rsidR="00000000" w:rsidRPr="00000000">
        <w:rPr>
          <w:rtl w:val="0"/>
        </w:rPr>
        <w:t xml:space="preserve">Chi tiết chức năng</w:t>
      </w:r>
    </w:p>
    <w:tbl>
      <w:tblPr>
        <w:tblStyle w:val="Table3"/>
        <w:tblW w:w="9255.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435"/>
        <w:gridCol w:w="1435"/>
        <w:gridCol w:w="1260"/>
        <w:gridCol w:w="2430"/>
        <w:gridCol w:w="2695"/>
        <w:tblGridChange w:id="0">
          <w:tblGrid>
            <w:gridCol w:w="1435"/>
            <w:gridCol w:w="1435"/>
            <w:gridCol w:w="1260"/>
            <w:gridCol w:w="2430"/>
            <w:gridCol w:w="2695"/>
          </w:tblGrid>
        </w:tblGridChange>
      </w:tblGrid>
      <w:tr>
        <w:trPr>
          <w:cantSplit w:val="0"/>
          <w:tblHeader w:val="0"/>
        </w:trPr>
        <w:tc>
          <w:tcPr>
            <w:vAlign w:val="center"/>
          </w:tcPr>
          <w:p w:rsidR="00000000" w:rsidDel="00000000" w:rsidP="00000000" w:rsidRDefault="00000000" w:rsidRPr="00000000" w14:paraId="0000003B">
            <w:pPr>
              <w:jc w:val="center"/>
              <w:rPr/>
            </w:pPr>
            <w:r w:rsidDel="00000000" w:rsidR="00000000" w:rsidRPr="00000000">
              <w:rPr>
                <w:rtl w:val="0"/>
              </w:rPr>
              <w:t xml:space="preserve">Mã nhóm chức năng</w:t>
            </w:r>
          </w:p>
        </w:tc>
        <w:tc>
          <w:tcPr>
            <w:vAlign w:val="center"/>
          </w:tcPr>
          <w:p w:rsidR="00000000" w:rsidDel="00000000" w:rsidP="00000000" w:rsidRDefault="00000000" w:rsidRPr="00000000" w14:paraId="0000003C">
            <w:pPr>
              <w:jc w:val="center"/>
              <w:rPr/>
            </w:pPr>
            <w:r w:rsidDel="00000000" w:rsidR="00000000" w:rsidRPr="00000000">
              <w:rPr>
                <w:rtl w:val="0"/>
              </w:rPr>
              <w:t xml:space="preserve">Mã chức năng</w:t>
            </w:r>
          </w:p>
        </w:tc>
        <w:tc>
          <w:tcPr>
            <w:vAlign w:val="center"/>
          </w:tcPr>
          <w:p w:rsidR="00000000" w:rsidDel="00000000" w:rsidP="00000000" w:rsidRDefault="00000000" w:rsidRPr="00000000" w14:paraId="0000003D">
            <w:pPr>
              <w:jc w:val="center"/>
              <w:rPr/>
            </w:pPr>
            <w:r w:rsidDel="00000000" w:rsidR="00000000" w:rsidRPr="00000000">
              <w:rPr>
                <w:rtl w:val="0"/>
              </w:rPr>
              <w:t xml:space="preserve">Mã đối tượng sử dụng</w:t>
            </w:r>
          </w:p>
        </w:tc>
        <w:tc>
          <w:tcPr>
            <w:vAlign w:val="center"/>
          </w:tcPr>
          <w:p w:rsidR="00000000" w:rsidDel="00000000" w:rsidP="00000000" w:rsidRDefault="00000000" w:rsidRPr="00000000" w14:paraId="0000003E">
            <w:pPr>
              <w:jc w:val="center"/>
              <w:rPr/>
            </w:pPr>
            <w:r w:rsidDel="00000000" w:rsidR="00000000" w:rsidRPr="00000000">
              <w:rPr>
                <w:rtl w:val="0"/>
              </w:rPr>
              <w:t xml:space="preserve">Tên chức năng</w:t>
            </w:r>
          </w:p>
        </w:tc>
        <w:tc>
          <w:tcPr>
            <w:vAlign w:val="center"/>
          </w:tcPr>
          <w:p w:rsidR="00000000" w:rsidDel="00000000" w:rsidP="00000000" w:rsidRDefault="00000000" w:rsidRPr="00000000" w14:paraId="0000003F">
            <w:pPr>
              <w:jc w:val="center"/>
              <w:rPr/>
            </w:pPr>
            <w:r w:rsidDel="00000000" w:rsidR="00000000" w:rsidRPr="00000000">
              <w:rPr>
                <w:rtl w:val="0"/>
              </w:rPr>
              <w:t xml:space="preserve">Mô tả</w:t>
            </w:r>
          </w:p>
        </w:tc>
      </w:tr>
      <w:tr>
        <w:trPr>
          <w:cantSplit w:val="0"/>
          <w:tblHeader w:val="0"/>
        </w:trPr>
        <w:tc>
          <w:tcPr>
            <w:vMerge w:val="restart"/>
            <w:vAlign w:val="center"/>
          </w:tcPr>
          <w:p w:rsidR="00000000" w:rsidDel="00000000" w:rsidP="00000000" w:rsidRDefault="00000000" w:rsidRPr="00000000" w14:paraId="00000040">
            <w:pPr>
              <w:jc w:val="center"/>
              <w:rPr/>
            </w:pPr>
            <w:r w:rsidDel="00000000" w:rsidR="00000000" w:rsidRPr="00000000">
              <w:rPr>
                <w:rtl w:val="0"/>
              </w:rPr>
              <w:t xml:space="preserve">FC-01</w:t>
            </w:r>
          </w:p>
        </w:tc>
        <w:tc>
          <w:tcPr>
            <w:vAlign w:val="center"/>
          </w:tcPr>
          <w:p w:rsidR="00000000" w:rsidDel="00000000" w:rsidP="00000000" w:rsidRDefault="00000000" w:rsidRPr="00000000" w14:paraId="00000041">
            <w:pPr>
              <w:jc w:val="center"/>
              <w:rPr/>
            </w:pPr>
            <w:r w:rsidDel="00000000" w:rsidR="00000000" w:rsidRPr="00000000">
              <w:rPr>
                <w:rtl w:val="0"/>
              </w:rPr>
              <w:t xml:space="preserve">FC-01-01</w:t>
            </w:r>
          </w:p>
        </w:tc>
        <w:tc>
          <w:tcPr>
            <w:vAlign w:val="center"/>
          </w:tcPr>
          <w:p w:rsidR="00000000" w:rsidDel="00000000" w:rsidP="00000000" w:rsidRDefault="00000000" w:rsidRPr="00000000" w14:paraId="00000042">
            <w:pPr>
              <w:jc w:val="center"/>
              <w:rPr/>
            </w:pPr>
            <w:r w:rsidDel="00000000" w:rsidR="00000000" w:rsidRPr="00000000">
              <w:rPr>
                <w:rtl w:val="0"/>
              </w:rPr>
              <w:t xml:space="preserve">US-01, US-02, US-04,</w:t>
            </w:r>
          </w:p>
          <w:p w:rsidR="00000000" w:rsidDel="00000000" w:rsidP="00000000" w:rsidRDefault="00000000" w:rsidRPr="00000000" w14:paraId="00000043">
            <w:pPr>
              <w:jc w:val="center"/>
              <w:rPr/>
            </w:pPr>
            <w:r w:rsidDel="00000000" w:rsidR="00000000" w:rsidRPr="00000000">
              <w:rPr>
                <w:rtl w:val="0"/>
              </w:rPr>
              <w:t xml:space="preserve">US-05</w:t>
            </w:r>
          </w:p>
        </w:tc>
        <w:tc>
          <w:tcPr>
            <w:vAlign w:val="center"/>
          </w:tcPr>
          <w:p w:rsidR="00000000" w:rsidDel="00000000" w:rsidP="00000000" w:rsidRDefault="00000000" w:rsidRPr="00000000" w14:paraId="00000044">
            <w:pPr>
              <w:jc w:val="center"/>
              <w:rPr/>
            </w:pPr>
            <w:r w:rsidDel="00000000" w:rsidR="00000000" w:rsidRPr="00000000">
              <w:rPr>
                <w:rtl w:val="0"/>
              </w:rPr>
              <w:t xml:space="preserve">Đăng ký tài khoản</w:t>
            </w:r>
          </w:p>
        </w:tc>
        <w:tc>
          <w:tcPr>
            <w:vAlign w:val="center"/>
          </w:tcPr>
          <w:p w:rsidR="00000000" w:rsidDel="00000000" w:rsidP="00000000" w:rsidRDefault="00000000" w:rsidRPr="00000000" w14:paraId="00000045">
            <w:pPr>
              <w:rPr/>
            </w:pPr>
            <w:r w:rsidDel="00000000" w:rsidR="00000000" w:rsidRPr="00000000">
              <w:rPr>
                <w:rtl w:val="0"/>
              </w:rPr>
              <w:t xml:space="preserve">Đối tượng có thể tạo tài khoản mới bằng cách cung cấp thông tin cần thiết như email, mật khẩu, và tên.</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47">
            <w:pPr>
              <w:jc w:val="center"/>
              <w:rPr/>
            </w:pPr>
            <w:r w:rsidDel="00000000" w:rsidR="00000000" w:rsidRPr="00000000">
              <w:rPr>
                <w:rtl w:val="0"/>
              </w:rPr>
              <w:t xml:space="preserve">FC-01-02</w:t>
            </w:r>
          </w:p>
        </w:tc>
        <w:tc>
          <w:tcPr>
            <w:vAlign w:val="center"/>
          </w:tcPr>
          <w:p w:rsidR="00000000" w:rsidDel="00000000" w:rsidP="00000000" w:rsidRDefault="00000000" w:rsidRPr="00000000" w14:paraId="00000048">
            <w:pPr>
              <w:jc w:val="center"/>
              <w:rPr/>
            </w:pPr>
            <w:r w:rsidDel="00000000" w:rsidR="00000000" w:rsidRPr="00000000">
              <w:rPr>
                <w:rtl w:val="0"/>
              </w:rPr>
              <w:t xml:space="preserve">US-01, US-02, US-03, US-04,</w:t>
            </w:r>
          </w:p>
          <w:p w:rsidR="00000000" w:rsidDel="00000000" w:rsidP="00000000" w:rsidRDefault="00000000" w:rsidRPr="00000000" w14:paraId="00000049">
            <w:pPr>
              <w:jc w:val="center"/>
              <w:rPr/>
            </w:pPr>
            <w:r w:rsidDel="00000000" w:rsidR="00000000" w:rsidRPr="00000000">
              <w:rPr>
                <w:rtl w:val="0"/>
              </w:rPr>
              <w:t xml:space="preserve">US-05</w:t>
            </w:r>
          </w:p>
        </w:tc>
        <w:tc>
          <w:tcPr>
            <w:vAlign w:val="center"/>
          </w:tcPr>
          <w:p w:rsidR="00000000" w:rsidDel="00000000" w:rsidP="00000000" w:rsidRDefault="00000000" w:rsidRPr="00000000" w14:paraId="0000004A">
            <w:pPr>
              <w:jc w:val="center"/>
              <w:rPr/>
            </w:pPr>
            <w:r w:rsidDel="00000000" w:rsidR="00000000" w:rsidRPr="00000000">
              <w:rPr>
                <w:rtl w:val="0"/>
              </w:rPr>
              <w:t xml:space="preserve">Đăng nhập</w:t>
            </w:r>
          </w:p>
        </w:tc>
        <w:tc>
          <w:tcPr>
            <w:vAlign w:val="center"/>
          </w:tcPr>
          <w:p w:rsidR="00000000" w:rsidDel="00000000" w:rsidP="00000000" w:rsidRDefault="00000000" w:rsidRPr="00000000" w14:paraId="0000004B">
            <w:pPr>
              <w:rPr/>
            </w:pPr>
            <w:r w:rsidDel="00000000" w:rsidR="00000000" w:rsidRPr="00000000">
              <w:rPr>
                <w:rtl w:val="0"/>
              </w:rPr>
              <w:t xml:space="preserve">Đối tượng đăng nhập vào hệ thống bằng email và mật khẩu đã đăng ký. Và sử dụng SSO.</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4D">
            <w:pPr>
              <w:jc w:val="center"/>
              <w:rPr/>
            </w:pPr>
            <w:r w:rsidDel="00000000" w:rsidR="00000000" w:rsidRPr="00000000">
              <w:rPr>
                <w:rtl w:val="0"/>
              </w:rPr>
              <w:t xml:space="preserve">FC-01-03</w:t>
            </w:r>
          </w:p>
        </w:tc>
        <w:tc>
          <w:tcPr>
            <w:vAlign w:val="center"/>
          </w:tcPr>
          <w:p w:rsidR="00000000" w:rsidDel="00000000" w:rsidP="00000000" w:rsidRDefault="00000000" w:rsidRPr="00000000" w14:paraId="0000004E">
            <w:pPr>
              <w:jc w:val="center"/>
              <w:rPr/>
            </w:pPr>
            <w:r w:rsidDel="00000000" w:rsidR="00000000" w:rsidRPr="00000000">
              <w:rPr>
                <w:rtl w:val="0"/>
              </w:rPr>
              <w:t xml:space="preserve">US-01, US-02, US-03, US-04,</w:t>
            </w:r>
          </w:p>
          <w:p w:rsidR="00000000" w:rsidDel="00000000" w:rsidP="00000000" w:rsidRDefault="00000000" w:rsidRPr="00000000" w14:paraId="0000004F">
            <w:pPr>
              <w:jc w:val="center"/>
              <w:rPr/>
            </w:pPr>
            <w:r w:rsidDel="00000000" w:rsidR="00000000" w:rsidRPr="00000000">
              <w:rPr>
                <w:rtl w:val="0"/>
              </w:rPr>
              <w:t xml:space="preserve">US-05</w:t>
            </w:r>
          </w:p>
        </w:tc>
        <w:tc>
          <w:tcPr>
            <w:vAlign w:val="center"/>
          </w:tcPr>
          <w:p w:rsidR="00000000" w:rsidDel="00000000" w:rsidP="00000000" w:rsidRDefault="00000000" w:rsidRPr="00000000" w14:paraId="00000050">
            <w:pPr>
              <w:jc w:val="center"/>
              <w:rPr/>
            </w:pPr>
            <w:r w:rsidDel="00000000" w:rsidR="00000000" w:rsidRPr="00000000">
              <w:rPr>
                <w:rtl w:val="0"/>
              </w:rPr>
              <w:t xml:space="preserve">Đăng xuất</w:t>
            </w:r>
          </w:p>
        </w:tc>
        <w:tc>
          <w:tcPr>
            <w:vAlign w:val="center"/>
          </w:tcPr>
          <w:p w:rsidR="00000000" w:rsidDel="00000000" w:rsidP="00000000" w:rsidRDefault="00000000" w:rsidRPr="00000000" w14:paraId="00000051">
            <w:pPr>
              <w:rPr/>
            </w:pPr>
            <w:r w:rsidDel="00000000" w:rsidR="00000000" w:rsidRPr="00000000">
              <w:rPr>
                <w:rtl w:val="0"/>
              </w:rPr>
              <w:t xml:space="preserve">Đối tượng có thể đăng xuất khỏi hệ thống để đảm bảo an toàn thông tin cá nhân.</w:t>
            </w:r>
          </w:p>
        </w:tc>
      </w:tr>
      <w:tr>
        <w:trPr>
          <w:cantSplit w:val="0"/>
          <w:tblHeader w:val="0"/>
        </w:trPr>
        <w:tc>
          <w:tcPr>
            <w:vMerge w:val="continue"/>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53">
            <w:pPr>
              <w:jc w:val="center"/>
              <w:rPr/>
            </w:pPr>
            <w:r w:rsidDel="00000000" w:rsidR="00000000" w:rsidRPr="00000000">
              <w:rPr>
                <w:rtl w:val="0"/>
              </w:rPr>
              <w:t xml:space="preserve">FC-01-04</w:t>
            </w:r>
          </w:p>
        </w:tc>
        <w:tc>
          <w:tcPr>
            <w:vAlign w:val="center"/>
          </w:tcPr>
          <w:p w:rsidR="00000000" w:rsidDel="00000000" w:rsidP="00000000" w:rsidRDefault="00000000" w:rsidRPr="00000000" w14:paraId="00000054">
            <w:pPr>
              <w:jc w:val="center"/>
              <w:rPr/>
            </w:pPr>
            <w:r w:rsidDel="00000000" w:rsidR="00000000" w:rsidRPr="00000000">
              <w:rPr>
                <w:rtl w:val="0"/>
              </w:rPr>
              <w:t xml:space="preserve">US-01, US-02, US-03, US-04,</w:t>
            </w:r>
          </w:p>
          <w:p w:rsidR="00000000" w:rsidDel="00000000" w:rsidP="00000000" w:rsidRDefault="00000000" w:rsidRPr="00000000" w14:paraId="00000055">
            <w:pPr>
              <w:jc w:val="center"/>
              <w:rPr/>
            </w:pPr>
            <w:r w:rsidDel="00000000" w:rsidR="00000000" w:rsidRPr="00000000">
              <w:rPr>
                <w:rtl w:val="0"/>
              </w:rPr>
              <w:t xml:space="preserve">US-05</w:t>
            </w:r>
          </w:p>
        </w:tc>
        <w:tc>
          <w:tcPr>
            <w:vAlign w:val="center"/>
          </w:tcPr>
          <w:p w:rsidR="00000000" w:rsidDel="00000000" w:rsidP="00000000" w:rsidRDefault="00000000" w:rsidRPr="00000000" w14:paraId="00000056">
            <w:pPr>
              <w:jc w:val="center"/>
              <w:rPr/>
            </w:pPr>
            <w:r w:rsidDel="00000000" w:rsidR="00000000" w:rsidRPr="00000000">
              <w:rPr>
                <w:rtl w:val="0"/>
              </w:rPr>
              <w:t xml:space="preserve">Cập nhật thông tin cá nhân</w:t>
            </w:r>
          </w:p>
        </w:tc>
        <w:tc>
          <w:tcPr>
            <w:vAlign w:val="center"/>
          </w:tcPr>
          <w:p w:rsidR="00000000" w:rsidDel="00000000" w:rsidP="00000000" w:rsidRDefault="00000000" w:rsidRPr="00000000" w14:paraId="00000057">
            <w:pPr>
              <w:rPr/>
            </w:pPr>
            <w:r w:rsidDel="00000000" w:rsidR="00000000" w:rsidRPr="00000000">
              <w:rPr>
                <w:rtl w:val="0"/>
              </w:rPr>
              <w:t xml:space="preserve">Cho phép đối tượng cập nhật thông tin cá nhân như tên, số điện thoại, địa chỉ email, và ảnh đại diện.</w:t>
            </w:r>
          </w:p>
        </w:tc>
      </w:tr>
      <w:tr>
        <w:trPr>
          <w:cantSplit w:val="0"/>
          <w:tblHeader w:val="0"/>
        </w:trPr>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59">
            <w:pPr>
              <w:jc w:val="center"/>
              <w:rPr/>
            </w:pPr>
            <w:r w:rsidDel="00000000" w:rsidR="00000000" w:rsidRPr="00000000">
              <w:rPr>
                <w:rtl w:val="0"/>
              </w:rPr>
              <w:t xml:space="preserve">FC-01-05</w:t>
            </w:r>
          </w:p>
        </w:tc>
        <w:tc>
          <w:tcPr>
            <w:vAlign w:val="center"/>
          </w:tcPr>
          <w:p w:rsidR="00000000" w:rsidDel="00000000" w:rsidP="00000000" w:rsidRDefault="00000000" w:rsidRPr="00000000" w14:paraId="0000005A">
            <w:pPr>
              <w:jc w:val="center"/>
              <w:rPr/>
            </w:pPr>
            <w:r w:rsidDel="00000000" w:rsidR="00000000" w:rsidRPr="00000000">
              <w:rPr>
                <w:rtl w:val="0"/>
              </w:rPr>
              <w:t xml:space="preserve">US-01, US-02, US-03, US-04,</w:t>
            </w:r>
          </w:p>
          <w:p w:rsidR="00000000" w:rsidDel="00000000" w:rsidP="00000000" w:rsidRDefault="00000000" w:rsidRPr="00000000" w14:paraId="0000005B">
            <w:pPr>
              <w:jc w:val="center"/>
              <w:rPr/>
            </w:pPr>
            <w:r w:rsidDel="00000000" w:rsidR="00000000" w:rsidRPr="00000000">
              <w:rPr>
                <w:rtl w:val="0"/>
              </w:rPr>
              <w:t xml:space="preserve">US-05</w:t>
            </w:r>
          </w:p>
        </w:tc>
        <w:tc>
          <w:tcPr>
            <w:vAlign w:val="center"/>
          </w:tcPr>
          <w:p w:rsidR="00000000" w:rsidDel="00000000" w:rsidP="00000000" w:rsidRDefault="00000000" w:rsidRPr="00000000" w14:paraId="0000005C">
            <w:pPr>
              <w:jc w:val="center"/>
              <w:rPr/>
            </w:pPr>
            <w:r w:rsidDel="00000000" w:rsidR="00000000" w:rsidRPr="00000000">
              <w:rPr>
                <w:rtl w:val="0"/>
              </w:rPr>
              <w:t xml:space="preserve">Đổi mật khẩu</w:t>
            </w:r>
          </w:p>
        </w:tc>
        <w:tc>
          <w:tcPr>
            <w:vAlign w:val="center"/>
          </w:tcPr>
          <w:p w:rsidR="00000000" w:rsidDel="00000000" w:rsidP="00000000" w:rsidRDefault="00000000" w:rsidRPr="00000000" w14:paraId="0000005D">
            <w:pPr>
              <w:rPr/>
            </w:pPr>
            <w:r w:rsidDel="00000000" w:rsidR="00000000" w:rsidRPr="00000000">
              <w:rPr>
                <w:rtl w:val="0"/>
              </w:rPr>
              <w:t xml:space="preserve">Đối tượng có thể thay đổi mật khẩu của mình để tăng cường bảo mật tài khoản.</w:t>
            </w:r>
          </w:p>
        </w:tc>
      </w:tr>
      <w:tr>
        <w:trPr>
          <w:cantSplit w:val="0"/>
          <w:tblHeader w:val="0"/>
        </w:trPr>
        <w:tc>
          <w:tcPr>
            <w:vMerge w:val="continue"/>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5F">
            <w:pPr>
              <w:jc w:val="center"/>
              <w:rPr/>
            </w:pPr>
            <w:r w:rsidDel="00000000" w:rsidR="00000000" w:rsidRPr="00000000">
              <w:rPr>
                <w:rtl w:val="0"/>
              </w:rPr>
              <w:t xml:space="preserve">FC-01-06</w:t>
            </w:r>
          </w:p>
        </w:tc>
        <w:tc>
          <w:tcPr>
            <w:vAlign w:val="center"/>
          </w:tcPr>
          <w:p w:rsidR="00000000" w:rsidDel="00000000" w:rsidP="00000000" w:rsidRDefault="00000000" w:rsidRPr="00000000" w14:paraId="00000060">
            <w:pPr>
              <w:jc w:val="center"/>
              <w:rPr/>
            </w:pPr>
            <w:r w:rsidDel="00000000" w:rsidR="00000000" w:rsidRPr="00000000">
              <w:rPr>
                <w:rtl w:val="0"/>
              </w:rPr>
              <w:t xml:space="preserve">US-01, US-02, US-03, US-04,</w:t>
            </w:r>
          </w:p>
          <w:p w:rsidR="00000000" w:rsidDel="00000000" w:rsidP="00000000" w:rsidRDefault="00000000" w:rsidRPr="00000000" w14:paraId="00000061">
            <w:pPr>
              <w:jc w:val="center"/>
              <w:rPr/>
            </w:pPr>
            <w:r w:rsidDel="00000000" w:rsidR="00000000" w:rsidRPr="00000000">
              <w:rPr>
                <w:rtl w:val="0"/>
              </w:rPr>
              <w:t xml:space="preserve">US-05</w:t>
            </w:r>
          </w:p>
        </w:tc>
        <w:tc>
          <w:tcPr>
            <w:vAlign w:val="center"/>
          </w:tcPr>
          <w:p w:rsidR="00000000" w:rsidDel="00000000" w:rsidP="00000000" w:rsidRDefault="00000000" w:rsidRPr="00000000" w14:paraId="00000062">
            <w:pPr>
              <w:jc w:val="center"/>
              <w:rPr/>
            </w:pPr>
            <w:r w:rsidDel="00000000" w:rsidR="00000000" w:rsidRPr="00000000">
              <w:rPr>
                <w:rtl w:val="0"/>
              </w:rPr>
              <w:t xml:space="preserve">Quên mật khẩu</w:t>
            </w:r>
          </w:p>
        </w:tc>
        <w:tc>
          <w:tcPr>
            <w:vAlign w:val="center"/>
          </w:tcPr>
          <w:p w:rsidR="00000000" w:rsidDel="00000000" w:rsidP="00000000" w:rsidRDefault="00000000" w:rsidRPr="00000000" w14:paraId="00000063">
            <w:pPr>
              <w:rPr/>
            </w:pPr>
            <w:r w:rsidDel="00000000" w:rsidR="00000000" w:rsidRPr="00000000">
              <w:rPr>
                <w:rtl w:val="0"/>
              </w:rPr>
              <w:t xml:space="preserve">Hỗ trợ tính năng lấy lại mật khẩu qua email khi đối tượng quên mật khẩu.</w:t>
            </w:r>
          </w:p>
        </w:tc>
      </w:tr>
      <w:tr>
        <w:trPr>
          <w:cantSplit w:val="0"/>
          <w:tblHeader w:val="0"/>
        </w:trPr>
        <w:tc>
          <w:tcPr>
            <w:vMerge w:val="continue"/>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65">
            <w:pPr>
              <w:jc w:val="center"/>
              <w:rPr/>
            </w:pPr>
            <w:r w:rsidDel="00000000" w:rsidR="00000000" w:rsidRPr="00000000">
              <w:rPr>
                <w:rtl w:val="0"/>
              </w:rPr>
              <w:t xml:space="preserve">FC-01-07</w:t>
            </w:r>
          </w:p>
        </w:tc>
        <w:tc>
          <w:tcPr>
            <w:vAlign w:val="center"/>
          </w:tcPr>
          <w:p w:rsidR="00000000" w:rsidDel="00000000" w:rsidP="00000000" w:rsidRDefault="00000000" w:rsidRPr="00000000" w14:paraId="00000066">
            <w:pPr>
              <w:jc w:val="center"/>
              <w:rPr/>
            </w:pPr>
            <w:r w:rsidDel="00000000" w:rsidR="00000000" w:rsidRPr="00000000">
              <w:rPr>
                <w:rtl w:val="0"/>
              </w:rPr>
              <w:t xml:space="preserve">US-03, US-04</w:t>
            </w:r>
          </w:p>
          <w:p w:rsidR="00000000" w:rsidDel="00000000" w:rsidP="00000000" w:rsidRDefault="00000000" w:rsidRPr="00000000" w14:paraId="00000067">
            <w:pPr>
              <w:jc w:val="center"/>
              <w:rPr/>
            </w:pPr>
            <w:r w:rsidDel="00000000" w:rsidR="00000000" w:rsidRPr="00000000">
              <w:rPr>
                <w:rtl w:val="0"/>
              </w:rPr>
            </w:r>
          </w:p>
        </w:tc>
        <w:tc>
          <w:tcPr>
            <w:vAlign w:val="center"/>
          </w:tcPr>
          <w:p w:rsidR="00000000" w:rsidDel="00000000" w:rsidP="00000000" w:rsidRDefault="00000000" w:rsidRPr="00000000" w14:paraId="00000068">
            <w:pPr>
              <w:jc w:val="center"/>
              <w:rPr/>
            </w:pPr>
            <w:r w:rsidDel="00000000" w:rsidR="00000000" w:rsidRPr="00000000">
              <w:rPr>
                <w:rtl w:val="0"/>
              </w:rPr>
              <w:t xml:space="preserve">Phân quyền người dùng</w:t>
            </w:r>
          </w:p>
        </w:tc>
        <w:tc>
          <w:tcPr>
            <w:vAlign w:val="center"/>
          </w:tcPr>
          <w:p w:rsidR="00000000" w:rsidDel="00000000" w:rsidP="00000000" w:rsidRDefault="00000000" w:rsidRPr="00000000" w14:paraId="00000069">
            <w:pPr>
              <w:rPr/>
            </w:pPr>
            <w:r w:rsidDel="00000000" w:rsidR="00000000" w:rsidRPr="00000000">
              <w:rPr>
                <w:rtl w:val="0"/>
              </w:rPr>
              <w:t xml:space="preserve">Đối tượng phân loại tài nguyên và thay đổi quyền truy cập của các tài khoản của Staff, Learner hoặc Trainer.</w:t>
            </w:r>
          </w:p>
        </w:tc>
      </w:tr>
      <w:tr>
        <w:trPr>
          <w:cantSplit w:val="0"/>
          <w:tblHeader w:val="0"/>
        </w:trPr>
        <w:tc>
          <w:tcPr>
            <w:vMerge w:val="restart"/>
            <w:vAlign w:val="center"/>
          </w:tcPr>
          <w:p w:rsidR="00000000" w:rsidDel="00000000" w:rsidP="00000000" w:rsidRDefault="00000000" w:rsidRPr="00000000" w14:paraId="0000006A">
            <w:pPr>
              <w:jc w:val="center"/>
              <w:rPr/>
            </w:pPr>
            <w:r w:rsidDel="00000000" w:rsidR="00000000" w:rsidRPr="00000000">
              <w:rPr>
                <w:rtl w:val="0"/>
              </w:rPr>
              <w:t xml:space="preserve">FC-02</w:t>
            </w:r>
          </w:p>
        </w:tc>
        <w:tc>
          <w:tcPr>
            <w:vAlign w:val="center"/>
          </w:tcPr>
          <w:p w:rsidR="00000000" w:rsidDel="00000000" w:rsidP="00000000" w:rsidRDefault="00000000" w:rsidRPr="00000000" w14:paraId="0000006B">
            <w:pPr>
              <w:jc w:val="center"/>
              <w:rPr/>
            </w:pPr>
            <w:r w:rsidDel="00000000" w:rsidR="00000000" w:rsidRPr="00000000">
              <w:rPr>
                <w:rtl w:val="0"/>
              </w:rPr>
              <w:t xml:space="preserve">FC-02-01</w:t>
            </w:r>
          </w:p>
        </w:tc>
        <w:tc>
          <w:tcPr>
            <w:vAlign w:val="center"/>
          </w:tcPr>
          <w:p w:rsidR="00000000" w:rsidDel="00000000" w:rsidP="00000000" w:rsidRDefault="00000000" w:rsidRPr="00000000" w14:paraId="0000006C">
            <w:pPr>
              <w:jc w:val="center"/>
              <w:rPr/>
            </w:pPr>
            <w:r w:rsidDel="00000000" w:rsidR="00000000" w:rsidRPr="00000000">
              <w:rPr>
                <w:rtl w:val="0"/>
              </w:rPr>
              <w:t xml:space="preserve">US-02</w:t>
            </w:r>
          </w:p>
          <w:p w:rsidR="00000000" w:rsidDel="00000000" w:rsidP="00000000" w:rsidRDefault="00000000" w:rsidRPr="00000000" w14:paraId="0000006D">
            <w:pPr>
              <w:jc w:val="center"/>
              <w:rPr/>
            </w:pPr>
            <w:r w:rsidDel="00000000" w:rsidR="00000000" w:rsidRPr="00000000">
              <w:rPr>
                <w:rtl w:val="0"/>
              </w:rPr>
            </w:r>
          </w:p>
        </w:tc>
        <w:tc>
          <w:tcPr>
            <w:vAlign w:val="center"/>
          </w:tcPr>
          <w:p w:rsidR="00000000" w:rsidDel="00000000" w:rsidP="00000000" w:rsidRDefault="00000000" w:rsidRPr="00000000" w14:paraId="0000006E">
            <w:pPr>
              <w:jc w:val="center"/>
              <w:rPr/>
            </w:pPr>
            <w:r w:rsidDel="00000000" w:rsidR="00000000" w:rsidRPr="00000000">
              <w:rPr>
                <w:rtl w:val="0"/>
              </w:rPr>
              <w:t xml:space="preserve">Tạo khóa học</w:t>
            </w:r>
          </w:p>
        </w:tc>
        <w:tc>
          <w:tcPr>
            <w:vAlign w:val="center"/>
          </w:tcPr>
          <w:p w:rsidR="00000000" w:rsidDel="00000000" w:rsidP="00000000" w:rsidRDefault="00000000" w:rsidRPr="00000000" w14:paraId="0000006F">
            <w:pPr>
              <w:rPr/>
            </w:pPr>
            <w:r w:rsidDel="00000000" w:rsidR="00000000" w:rsidRPr="00000000">
              <w:rPr>
                <w:rtl w:val="0"/>
              </w:rPr>
              <w:t xml:space="preserve">Đối tượng có thể tạo khóa học mới với các thông tin cơ bản như tên khóa học, mô tả, nội dung, và mức phí.</w:t>
            </w:r>
          </w:p>
        </w:tc>
      </w:tr>
      <w:tr>
        <w:trPr>
          <w:cantSplit w:val="0"/>
          <w:tblHeader w:val="0"/>
        </w:trPr>
        <w:tc>
          <w:tcPr>
            <w:vMerge w:val="continue"/>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71">
            <w:pPr>
              <w:jc w:val="center"/>
              <w:rPr/>
            </w:pPr>
            <w:r w:rsidDel="00000000" w:rsidR="00000000" w:rsidRPr="00000000">
              <w:rPr>
                <w:rtl w:val="0"/>
              </w:rPr>
              <w:t xml:space="preserve">FC-02-02</w:t>
            </w:r>
          </w:p>
        </w:tc>
        <w:tc>
          <w:tcPr>
            <w:vAlign w:val="center"/>
          </w:tcPr>
          <w:p w:rsidR="00000000" w:rsidDel="00000000" w:rsidP="00000000" w:rsidRDefault="00000000" w:rsidRPr="00000000" w14:paraId="00000072">
            <w:pPr>
              <w:jc w:val="center"/>
              <w:rPr/>
            </w:pPr>
            <w:r w:rsidDel="00000000" w:rsidR="00000000" w:rsidRPr="00000000">
              <w:rPr>
                <w:rtl w:val="0"/>
              </w:rPr>
              <w:t xml:space="preserve">US-02</w:t>
            </w:r>
          </w:p>
          <w:p w:rsidR="00000000" w:rsidDel="00000000" w:rsidP="00000000" w:rsidRDefault="00000000" w:rsidRPr="00000000" w14:paraId="00000073">
            <w:pPr>
              <w:jc w:val="center"/>
              <w:rPr/>
            </w:pPr>
            <w:r w:rsidDel="00000000" w:rsidR="00000000" w:rsidRPr="00000000">
              <w:rPr>
                <w:rtl w:val="0"/>
              </w:rPr>
            </w:r>
          </w:p>
        </w:tc>
        <w:tc>
          <w:tcPr>
            <w:vAlign w:val="center"/>
          </w:tcPr>
          <w:p w:rsidR="00000000" w:rsidDel="00000000" w:rsidP="00000000" w:rsidRDefault="00000000" w:rsidRPr="00000000" w14:paraId="00000074">
            <w:pPr>
              <w:jc w:val="center"/>
              <w:rPr/>
            </w:pPr>
            <w:r w:rsidDel="00000000" w:rsidR="00000000" w:rsidRPr="00000000">
              <w:rPr>
                <w:rtl w:val="0"/>
              </w:rPr>
              <w:t xml:space="preserve">Cập nhật khóa học</w:t>
            </w:r>
          </w:p>
        </w:tc>
        <w:tc>
          <w:tcPr>
            <w:vAlign w:val="center"/>
          </w:tcPr>
          <w:p w:rsidR="00000000" w:rsidDel="00000000" w:rsidP="00000000" w:rsidRDefault="00000000" w:rsidRPr="00000000" w14:paraId="00000075">
            <w:pPr>
              <w:rPr/>
            </w:pPr>
            <w:r w:rsidDel="00000000" w:rsidR="00000000" w:rsidRPr="00000000">
              <w:rPr>
                <w:rtl w:val="0"/>
              </w:rPr>
              <w:t xml:space="preserve">Đối tượng có thể chỉnh sửa thông tin khóa học, như thay đổi nội dung hoặc cập nhật thông tin mô tả.</w:t>
            </w:r>
          </w:p>
        </w:tc>
      </w:tr>
      <w:tr>
        <w:trPr>
          <w:cantSplit w:val="0"/>
          <w:tblHeader w:val="0"/>
        </w:trPr>
        <w:tc>
          <w:tcPr>
            <w:vMerge w:val="continue"/>
            <w:vAlign w:val="cente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77">
            <w:pPr>
              <w:jc w:val="center"/>
              <w:rPr/>
            </w:pPr>
            <w:r w:rsidDel="00000000" w:rsidR="00000000" w:rsidRPr="00000000">
              <w:rPr>
                <w:rtl w:val="0"/>
              </w:rPr>
              <w:t xml:space="preserve">FC-02-03</w:t>
            </w:r>
          </w:p>
        </w:tc>
        <w:tc>
          <w:tcPr>
            <w:vAlign w:val="center"/>
          </w:tcPr>
          <w:p w:rsidR="00000000" w:rsidDel="00000000" w:rsidP="00000000" w:rsidRDefault="00000000" w:rsidRPr="00000000" w14:paraId="00000078">
            <w:pPr>
              <w:jc w:val="center"/>
              <w:rPr/>
            </w:pPr>
            <w:r w:rsidDel="00000000" w:rsidR="00000000" w:rsidRPr="00000000">
              <w:rPr>
                <w:rtl w:val="0"/>
              </w:rPr>
              <w:t xml:space="preserve">US-01, US-02</w:t>
            </w:r>
          </w:p>
          <w:p w:rsidR="00000000" w:rsidDel="00000000" w:rsidP="00000000" w:rsidRDefault="00000000" w:rsidRPr="00000000" w14:paraId="00000079">
            <w:pPr>
              <w:jc w:val="center"/>
              <w:rPr/>
            </w:pPr>
            <w:r w:rsidDel="00000000" w:rsidR="00000000" w:rsidRPr="00000000">
              <w:rPr>
                <w:rtl w:val="0"/>
              </w:rPr>
            </w:r>
          </w:p>
        </w:tc>
        <w:tc>
          <w:tcPr>
            <w:vAlign w:val="center"/>
          </w:tcPr>
          <w:p w:rsidR="00000000" w:rsidDel="00000000" w:rsidP="00000000" w:rsidRDefault="00000000" w:rsidRPr="00000000" w14:paraId="0000007A">
            <w:pPr>
              <w:jc w:val="center"/>
              <w:rPr/>
            </w:pPr>
            <w:r w:rsidDel="00000000" w:rsidR="00000000" w:rsidRPr="00000000">
              <w:rPr>
                <w:rtl w:val="0"/>
              </w:rPr>
              <w:t xml:space="preserve">Đăng ký khóa học</w:t>
            </w:r>
          </w:p>
        </w:tc>
        <w:tc>
          <w:tcPr>
            <w:vAlign w:val="center"/>
          </w:tcPr>
          <w:p w:rsidR="00000000" w:rsidDel="00000000" w:rsidP="00000000" w:rsidRDefault="00000000" w:rsidRPr="00000000" w14:paraId="0000007B">
            <w:pPr>
              <w:rPr/>
            </w:pPr>
            <w:r w:rsidDel="00000000" w:rsidR="00000000" w:rsidRPr="00000000">
              <w:rPr>
                <w:rtl w:val="0"/>
              </w:rPr>
              <w:t xml:space="preserve">Đối tượng có thể đăng ký tham gia các khóa học có sẵn trên hệ thống.</w:t>
            </w:r>
          </w:p>
        </w:tc>
      </w:tr>
      <w:tr>
        <w:trPr>
          <w:cantSplit w:val="0"/>
          <w:tblHeader w:val="0"/>
        </w:trPr>
        <w:tc>
          <w:tcPr>
            <w:vMerge w:val="continue"/>
            <w:vAlign w:val="cente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7D">
            <w:pPr>
              <w:jc w:val="center"/>
              <w:rPr/>
            </w:pPr>
            <w:r w:rsidDel="00000000" w:rsidR="00000000" w:rsidRPr="00000000">
              <w:rPr>
                <w:rtl w:val="0"/>
              </w:rPr>
              <w:t xml:space="preserve">FC-02-04</w:t>
            </w:r>
          </w:p>
        </w:tc>
        <w:tc>
          <w:tcPr>
            <w:vAlign w:val="center"/>
          </w:tcPr>
          <w:p w:rsidR="00000000" w:rsidDel="00000000" w:rsidP="00000000" w:rsidRDefault="00000000" w:rsidRPr="00000000" w14:paraId="0000007E">
            <w:pPr>
              <w:jc w:val="center"/>
              <w:rPr/>
            </w:pPr>
            <w:r w:rsidDel="00000000" w:rsidR="00000000" w:rsidRPr="00000000">
              <w:rPr>
                <w:rtl w:val="0"/>
              </w:rPr>
              <w:t xml:space="preserve">US-01, US-02</w:t>
            </w:r>
          </w:p>
          <w:p w:rsidR="00000000" w:rsidDel="00000000" w:rsidP="00000000" w:rsidRDefault="00000000" w:rsidRPr="00000000" w14:paraId="0000007F">
            <w:pPr>
              <w:jc w:val="center"/>
              <w:rPr/>
            </w:pPr>
            <w:r w:rsidDel="00000000" w:rsidR="00000000" w:rsidRPr="00000000">
              <w:rPr>
                <w:rtl w:val="0"/>
              </w:rPr>
            </w:r>
          </w:p>
        </w:tc>
        <w:tc>
          <w:tcPr>
            <w:vAlign w:val="center"/>
          </w:tcPr>
          <w:p w:rsidR="00000000" w:rsidDel="00000000" w:rsidP="00000000" w:rsidRDefault="00000000" w:rsidRPr="00000000" w14:paraId="00000080">
            <w:pPr>
              <w:jc w:val="center"/>
              <w:rPr/>
            </w:pPr>
            <w:r w:rsidDel="00000000" w:rsidR="00000000" w:rsidRPr="00000000">
              <w:rPr>
                <w:rtl w:val="0"/>
              </w:rPr>
              <w:t xml:space="preserve">Theo dõi tiến độ khóa học</w:t>
            </w:r>
          </w:p>
        </w:tc>
        <w:tc>
          <w:tcPr>
            <w:vAlign w:val="center"/>
          </w:tcPr>
          <w:p w:rsidR="00000000" w:rsidDel="00000000" w:rsidP="00000000" w:rsidRDefault="00000000" w:rsidRPr="00000000" w14:paraId="00000081">
            <w:pPr>
              <w:rPr/>
            </w:pPr>
            <w:r w:rsidDel="00000000" w:rsidR="00000000" w:rsidRPr="00000000">
              <w:rPr>
                <w:rtl w:val="0"/>
              </w:rPr>
              <w:t xml:space="preserve">Đối tượng có thể xem tiến độ hoàn thành các bài học hoặc chương trình trong khóa học.</w:t>
            </w:r>
          </w:p>
        </w:tc>
      </w:tr>
      <w:tr>
        <w:trPr>
          <w:cantSplit w:val="0"/>
          <w:tblHeader w:val="0"/>
        </w:trPr>
        <w:tc>
          <w:tcPr>
            <w:vMerge w:val="continue"/>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83">
            <w:pPr>
              <w:jc w:val="center"/>
              <w:rPr/>
            </w:pPr>
            <w:r w:rsidDel="00000000" w:rsidR="00000000" w:rsidRPr="00000000">
              <w:rPr>
                <w:rtl w:val="0"/>
              </w:rPr>
              <w:t xml:space="preserve">FC-02-05</w:t>
            </w:r>
          </w:p>
        </w:tc>
        <w:tc>
          <w:tcPr>
            <w:vAlign w:val="center"/>
          </w:tcPr>
          <w:p w:rsidR="00000000" w:rsidDel="00000000" w:rsidP="00000000" w:rsidRDefault="00000000" w:rsidRPr="00000000" w14:paraId="00000084">
            <w:pPr>
              <w:jc w:val="center"/>
              <w:rPr/>
            </w:pPr>
            <w:r w:rsidDel="00000000" w:rsidR="00000000" w:rsidRPr="00000000">
              <w:rPr>
                <w:rtl w:val="0"/>
              </w:rPr>
              <w:t xml:space="preserve">US-01</w:t>
            </w:r>
          </w:p>
          <w:p w:rsidR="00000000" w:rsidDel="00000000" w:rsidP="00000000" w:rsidRDefault="00000000" w:rsidRPr="00000000" w14:paraId="00000085">
            <w:pPr>
              <w:jc w:val="center"/>
              <w:rPr/>
            </w:pPr>
            <w:r w:rsidDel="00000000" w:rsidR="00000000" w:rsidRPr="00000000">
              <w:rPr>
                <w:rtl w:val="0"/>
              </w:rPr>
            </w:r>
          </w:p>
        </w:tc>
        <w:tc>
          <w:tcPr>
            <w:vAlign w:val="center"/>
          </w:tcPr>
          <w:p w:rsidR="00000000" w:rsidDel="00000000" w:rsidP="00000000" w:rsidRDefault="00000000" w:rsidRPr="00000000" w14:paraId="00000086">
            <w:pPr>
              <w:jc w:val="center"/>
              <w:rPr/>
            </w:pPr>
            <w:r w:rsidDel="00000000" w:rsidR="00000000" w:rsidRPr="00000000">
              <w:rPr>
                <w:rtl w:val="0"/>
              </w:rPr>
              <w:t xml:space="preserve">Đánh giá khóa học</w:t>
            </w:r>
          </w:p>
        </w:tc>
        <w:tc>
          <w:tcPr>
            <w:vAlign w:val="center"/>
          </w:tcPr>
          <w:p w:rsidR="00000000" w:rsidDel="00000000" w:rsidP="00000000" w:rsidRDefault="00000000" w:rsidRPr="00000000" w14:paraId="00000087">
            <w:pPr>
              <w:rPr/>
            </w:pPr>
            <w:r w:rsidDel="00000000" w:rsidR="00000000" w:rsidRPr="00000000">
              <w:rPr>
                <w:rtl w:val="0"/>
              </w:rPr>
              <w:t xml:space="preserve">Đối tượng có thể đánh giá khóa học sau khi hoàn thành, cung cấp phản hồi cho Trainer và đối tượng khác.</w:t>
            </w:r>
          </w:p>
        </w:tc>
      </w:tr>
      <w:tr>
        <w:trPr>
          <w:cantSplit w:val="0"/>
          <w:tblHeader w:val="0"/>
        </w:trPr>
        <w:tc>
          <w:tcPr>
            <w:vMerge w:val="continue"/>
            <w:vAlign w:val="cente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89">
            <w:pPr>
              <w:jc w:val="center"/>
              <w:rPr/>
            </w:pPr>
            <w:r w:rsidDel="00000000" w:rsidR="00000000" w:rsidRPr="00000000">
              <w:rPr>
                <w:rtl w:val="0"/>
              </w:rPr>
              <w:t xml:space="preserve">FC-02-06</w:t>
            </w:r>
          </w:p>
        </w:tc>
        <w:tc>
          <w:tcPr>
            <w:vAlign w:val="center"/>
          </w:tcPr>
          <w:p w:rsidR="00000000" w:rsidDel="00000000" w:rsidP="00000000" w:rsidRDefault="00000000" w:rsidRPr="00000000" w14:paraId="0000008A">
            <w:pPr>
              <w:jc w:val="center"/>
              <w:rPr/>
            </w:pPr>
            <w:r w:rsidDel="00000000" w:rsidR="00000000" w:rsidRPr="00000000">
              <w:rPr>
                <w:rtl w:val="0"/>
              </w:rPr>
              <w:t xml:space="preserve">US-02</w:t>
            </w:r>
          </w:p>
          <w:p w:rsidR="00000000" w:rsidDel="00000000" w:rsidP="00000000" w:rsidRDefault="00000000" w:rsidRPr="00000000" w14:paraId="0000008B">
            <w:pPr>
              <w:jc w:val="center"/>
              <w:rPr/>
            </w:pPr>
            <w:r w:rsidDel="00000000" w:rsidR="00000000" w:rsidRPr="00000000">
              <w:rPr>
                <w:rtl w:val="0"/>
              </w:rPr>
            </w:r>
          </w:p>
        </w:tc>
        <w:tc>
          <w:tcPr>
            <w:vAlign w:val="center"/>
          </w:tcPr>
          <w:p w:rsidR="00000000" w:rsidDel="00000000" w:rsidP="00000000" w:rsidRDefault="00000000" w:rsidRPr="00000000" w14:paraId="0000008C">
            <w:pPr>
              <w:jc w:val="center"/>
              <w:rPr/>
            </w:pPr>
            <w:r w:rsidDel="00000000" w:rsidR="00000000" w:rsidRPr="00000000">
              <w:rPr>
                <w:rtl w:val="0"/>
              </w:rPr>
              <w:t xml:space="preserve">Quản lý tài liệu khóa học</w:t>
            </w:r>
          </w:p>
        </w:tc>
        <w:tc>
          <w:tcPr>
            <w:vAlign w:val="center"/>
          </w:tcPr>
          <w:p w:rsidR="00000000" w:rsidDel="00000000" w:rsidP="00000000" w:rsidRDefault="00000000" w:rsidRPr="00000000" w14:paraId="0000008D">
            <w:pPr>
              <w:rPr/>
            </w:pPr>
            <w:r w:rsidDel="00000000" w:rsidR="00000000" w:rsidRPr="00000000">
              <w:rPr>
                <w:rtl w:val="0"/>
              </w:rPr>
              <w:t xml:space="preserve">Đối tượng có thể tải lên và quản lý các tài liệu hỗ trợ học viên trong quá trình học.</w:t>
            </w:r>
          </w:p>
        </w:tc>
      </w:tr>
      <w:tr>
        <w:trPr>
          <w:cantSplit w:val="0"/>
          <w:tblHeader w:val="0"/>
        </w:trPr>
        <w:tc>
          <w:tcPr>
            <w:vMerge w:val="continue"/>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8F">
            <w:pPr>
              <w:jc w:val="center"/>
              <w:rPr/>
            </w:pPr>
            <w:r w:rsidDel="00000000" w:rsidR="00000000" w:rsidRPr="00000000">
              <w:rPr>
                <w:rtl w:val="0"/>
              </w:rPr>
              <w:t xml:space="preserve">FC-02-07</w:t>
            </w:r>
          </w:p>
        </w:tc>
        <w:tc>
          <w:tcPr>
            <w:vAlign w:val="center"/>
          </w:tcPr>
          <w:p w:rsidR="00000000" w:rsidDel="00000000" w:rsidP="00000000" w:rsidRDefault="00000000" w:rsidRPr="00000000" w14:paraId="00000090">
            <w:pPr>
              <w:jc w:val="center"/>
              <w:rPr/>
            </w:pPr>
            <w:r w:rsidDel="00000000" w:rsidR="00000000" w:rsidRPr="00000000">
              <w:rPr>
                <w:rtl w:val="0"/>
              </w:rPr>
              <w:t xml:space="preserve">US-01, US-02</w:t>
            </w:r>
          </w:p>
          <w:p w:rsidR="00000000" w:rsidDel="00000000" w:rsidP="00000000" w:rsidRDefault="00000000" w:rsidRPr="00000000" w14:paraId="00000091">
            <w:pPr>
              <w:jc w:val="center"/>
              <w:rPr/>
            </w:pPr>
            <w:r w:rsidDel="00000000" w:rsidR="00000000" w:rsidRPr="00000000">
              <w:rPr>
                <w:rtl w:val="0"/>
              </w:rPr>
            </w:r>
          </w:p>
        </w:tc>
        <w:tc>
          <w:tcPr>
            <w:vAlign w:val="center"/>
          </w:tcPr>
          <w:p w:rsidR="00000000" w:rsidDel="00000000" w:rsidP="00000000" w:rsidRDefault="00000000" w:rsidRPr="00000000" w14:paraId="00000092">
            <w:pPr>
              <w:jc w:val="center"/>
              <w:rPr/>
            </w:pPr>
            <w:r w:rsidDel="00000000" w:rsidR="00000000" w:rsidRPr="00000000">
              <w:rPr>
                <w:rtl w:val="0"/>
              </w:rPr>
              <w:t xml:space="preserve">Xem lịch sử khóa học đã tham gia</w:t>
            </w:r>
          </w:p>
        </w:tc>
        <w:tc>
          <w:tcPr>
            <w:vAlign w:val="center"/>
          </w:tcPr>
          <w:p w:rsidR="00000000" w:rsidDel="00000000" w:rsidP="00000000" w:rsidRDefault="00000000" w:rsidRPr="00000000" w14:paraId="00000093">
            <w:pPr>
              <w:rPr/>
            </w:pPr>
            <w:r w:rsidDel="00000000" w:rsidR="00000000" w:rsidRPr="00000000">
              <w:rPr>
                <w:rtl w:val="0"/>
              </w:rPr>
              <w:t xml:space="preserve">Đối tượng có thể xem lịch sử các khóa học mà họ đã đăng ký và hoàn thành.</w:t>
            </w:r>
          </w:p>
        </w:tc>
      </w:tr>
      <w:tr>
        <w:trPr>
          <w:cantSplit w:val="0"/>
          <w:tblHeader w:val="0"/>
        </w:trPr>
        <w:tc>
          <w:tcPr>
            <w:vMerge w:val="restart"/>
            <w:vAlign w:val="center"/>
          </w:tcPr>
          <w:p w:rsidR="00000000" w:rsidDel="00000000" w:rsidP="00000000" w:rsidRDefault="00000000" w:rsidRPr="00000000" w14:paraId="00000094">
            <w:pPr>
              <w:jc w:val="center"/>
              <w:rPr/>
            </w:pPr>
            <w:r w:rsidDel="00000000" w:rsidR="00000000" w:rsidRPr="00000000">
              <w:rPr>
                <w:rtl w:val="0"/>
              </w:rPr>
              <w:t xml:space="preserve">FC-03</w:t>
            </w:r>
          </w:p>
        </w:tc>
        <w:tc>
          <w:tcPr>
            <w:vAlign w:val="center"/>
          </w:tcPr>
          <w:p w:rsidR="00000000" w:rsidDel="00000000" w:rsidP="00000000" w:rsidRDefault="00000000" w:rsidRPr="00000000" w14:paraId="00000095">
            <w:pPr>
              <w:jc w:val="center"/>
              <w:rPr/>
            </w:pPr>
            <w:r w:rsidDel="00000000" w:rsidR="00000000" w:rsidRPr="00000000">
              <w:rPr>
                <w:rtl w:val="0"/>
              </w:rPr>
              <w:t xml:space="preserve">FC03-01</w:t>
            </w:r>
          </w:p>
        </w:tc>
        <w:tc>
          <w:tcPr>
            <w:vAlign w:val="center"/>
          </w:tcPr>
          <w:p w:rsidR="00000000" w:rsidDel="00000000" w:rsidP="00000000" w:rsidRDefault="00000000" w:rsidRPr="00000000" w14:paraId="00000096">
            <w:pPr>
              <w:jc w:val="center"/>
              <w:rPr/>
            </w:pPr>
            <w:r w:rsidDel="00000000" w:rsidR="00000000" w:rsidRPr="00000000">
              <w:rPr>
                <w:rtl w:val="0"/>
              </w:rPr>
              <w:t xml:space="preserve">US-01, US-02</w:t>
            </w:r>
          </w:p>
          <w:p w:rsidR="00000000" w:rsidDel="00000000" w:rsidP="00000000" w:rsidRDefault="00000000" w:rsidRPr="00000000" w14:paraId="00000097">
            <w:pPr>
              <w:jc w:val="center"/>
              <w:rPr/>
            </w:pPr>
            <w:r w:rsidDel="00000000" w:rsidR="00000000" w:rsidRPr="00000000">
              <w:rPr>
                <w:rtl w:val="0"/>
              </w:rPr>
            </w:r>
          </w:p>
        </w:tc>
        <w:tc>
          <w:tcPr>
            <w:vAlign w:val="center"/>
          </w:tcPr>
          <w:p w:rsidR="00000000" w:rsidDel="00000000" w:rsidP="00000000" w:rsidRDefault="00000000" w:rsidRPr="00000000" w14:paraId="00000098">
            <w:pPr>
              <w:jc w:val="center"/>
              <w:rPr/>
            </w:pPr>
            <w:r w:rsidDel="00000000" w:rsidR="00000000" w:rsidRPr="00000000">
              <w:rPr>
                <w:rtl w:val="0"/>
              </w:rPr>
              <w:t xml:space="preserve">Đăng bài viết</w:t>
            </w:r>
          </w:p>
        </w:tc>
        <w:tc>
          <w:tcPr>
            <w:vAlign w:val="center"/>
          </w:tcPr>
          <w:p w:rsidR="00000000" w:rsidDel="00000000" w:rsidP="00000000" w:rsidRDefault="00000000" w:rsidRPr="00000000" w14:paraId="00000099">
            <w:pPr>
              <w:rPr/>
            </w:pPr>
            <w:r w:rsidDel="00000000" w:rsidR="00000000" w:rsidRPr="00000000">
              <w:rPr>
                <w:rtl w:val="0"/>
              </w:rPr>
              <w:t xml:space="preserve">Đối tượng có thể đăng bài viết trên diễn đàn để chia sẻ kiến thức và đặt câu hỏi.</w:t>
            </w:r>
          </w:p>
        </w:tc>
      </w:tr>
      <w:tr>
        <w:trPr>
          <w:cantSplit w:val="0"/>
          <w:tblHeader w:val="0"/>
        </w:trPr>
        <w:tc>
          <w:tcPr>
            <w:vMerge w:val="continue"/>
            <w:vAlign w:val="cente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9B">
            <w:pPr>
              <w:jc w:val="center"/>
              <w:rPr/>
            </w:pPr>
            <w:r w:rsidDel="00000000" w:rsidR="00000000" w:rsidRPr="00000000">
              <w:rPr>
                <w:rtl w:val="0"/>
              </w:rPr>
              <w:t xml:space="preserve">FC03-02</w:t>
            </w:r>
          </w:p>
        </w:tc>
        <w:tc>
          <w:tcPr>
            <w:vAlign w:val="center"/>
          </w:tcPr>
          <w:p w:rsidR="00000000" w:rsidDel="00000000" w:rsidP="00000000" w:rsidRDefault="00000000" w:rsidRPr="00000000" w14:paraId="0000009C">
            <w:pPr>
              <w:jc w:val="center"/>
              <w:rPr/>
            </w:pPr>
            <w:r w:rsidDel="00000000" w:rsidR="00000000" w:rsidRPr="00000000">
              <w:rPr>
                <w:rtl w:val="0"/>
              </w:rPr>
              <w:t xml:space="preserve">US-01, US-02</w:t>
            </w:r>
          </w:p>
          <w:p w:rsidR="00000000" w:rsidDel="00000000" w:rsidP="00000000" w:rsidRDefault="00000000" w:rsidRPr="00000000" w14:paraId="0000009D">
            <w:pPr>
              <w:jc w:val="center"/>
              <w:rPr/>
            </w:pPr>
            <w:r w:rsidDel="00000000" w:rsidR="00000000" w:rsidRPr="00000000">
              <w:rPr>
                <w:rtl w:val="0"/>
              </w:rPr>
            </w:r>
          </w:p>
        </w:tc>
        <w:tc>
          <w:tcPr>
            <w:vAlign w:val="center"/>
          </w:tcPr>
          <w:p w:rsidR="00000000" w:rsidDel="00000000" w:rsidP="00000000" w:rsidRDefault="00000000" w:rsidRPr="00000000" w14:paraId="0000009E">
            <w:pPr>
              <w:jc w:val="center"/>
              <w:rPr/>
            </w:pPr>
            <w:r w:rsidDel="00000000" w:rsidR="00000000" w:rsidRPr="00000000">
              <w:rPr>
                <w:rtl w:val="0"/>
              </w:rPr>
              <w:t xml:space="preserve">Bình luận bài viết</w:t>
            </w:r>
          </w:p>
        </w:tc>
        <w:tc>
          <w:tcPr>
            <w:vAlign w:val="center"/>
          </w:tcPr>
          <w:p w:rsidR="00000000" w:rsidDel="00000000" w:rsidP="00000000" w:rsidRDefault="00000000" w:rsidRPr="00000000" w14:paraId="0000009F">
            <w:pPr>
              <w:rPr/>
            </w:pPr>
            <w:r w:rsidDel="00000000" w:rsidR="00000000" w:rsidRPr="00000000">
              <w:rPr>
                <w:rtl w:val="0"/>
              </w:rPr>
              <w:t xml:space="preserve">Đối tượng có thể bình luận dưới các bài viết để thảo luận hoặc trả lời câu hỏi.</w:t>
            </w:r>
          </w:p>
        </w:tc>
      </w:tr>
      <w:tr>
        <w:trPr>
          <w:cantSplit w:val="0"/>
          <w:tblHeader w:val="0"/>
        </w:trPr>
        <w:tc>
          <w:tcPr>
            <w:vMerge w:val="continue"/>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A1">
            <w:pPr>
              <w:jc w:val="center"/>
              <w:rPr/>
            </w:pPr>
            <w:r w:rsidDel="00000000" w:rsidR="00000000" w:rsidRPr="00000000">
              <w:rPr>
                <w:rtl w:val="0"/>
              </w:rPr>
              <w:t xml:space="preserve">FC03-03</w:t>
            </w:r>
          </w:p>
        </w:tc>
        <w:tc>
          <w:tcPr>
            <w:vAlign w:val="center"/>
          </w:tcPr>
          <w:p w:rsidR="00000000" w:rsidDel="00000000" w:rsidP="00000000" w:rsidRDefault="00000000" w:rsidRPr="00000000" w14:paraId="000000A2">
            <w:pPr>
              <w:jc w:val="center"/>
              <w:rPr/>
            </w:pPr>
            <w:r w:rsidDel="00000000" w:rsidR="00000000" w:rsidRPr="00000000">
              <w:rPr>
                <w:rtl w:val="0"/>
              </w:rPr>
              <w:t xml:space="preserve">US-01, US-02</w:t>
            </w:r>
          </w:p>
          <w:p w:rsidR="00000000" w:rsidDel="00000000" w:rsidP="00000000" w:rsidRDefault="00000000" w:rsidRPr="00000000" w14:paraId="000000A3">
            <w:pPr>
              <w:jc w:val="center"/>
              <w:rPr/>
            </w:pPr>
            <w:r w:rsidDel="00000000" w:rsidR="00000000" w:rsidRPr="00000000">
              <w:rPr>
                <w:rtl w:val="0"/>
              </w:rPr>
            </w:r>
          </w:p>
        </w:tc>
        <w:tc>
          <w:tcPr>
            <w:vAlign w:val="center"/>
          </w:tcPr>
          <w:p w:rsidR="00000000" w:rsidDel="00000000" w:rsidP="00000000" w:rsidRDefault="00000000" w:rsidRPr="00000000" w14:paraId="000000A4">
            <w:pPr>
              <w:jc w:val="center"/>
              <w:rPr/>
            </w:pPr>
            <w:r w:rsidDel="00000000" w:rsidR="00000000" w:rsidRPr="00000000">
              <w:rPr>
                <w:rtl w:val="0"/>
              </w:rPr>
              <w:t xml:space="preserve">Chỉnh sửa và xóa bài viết</w:t>
            </w:r>
          </w:p>
        </w:tc>
        <w:tc>
          <w:tcPr>
            <w:vAlign w:val="center"/>
          </w:tcPr>
          <w:p w:rsidR="00000000" w:rsidDel="00000000" w:rsidP="00000000" w:rsidRDefault="00000000" w:rsidRPr="00000000" w14:paraId="000000A5">
            <w:pPr>
              <w:rPr/>
            </w:pPr>
            <w:r w:rsidDel="00000000" w:rsidR="00000000" w:rsidRPr="00000000">
              <w:rPr>
                <w:rtl w:val="0"/>
              </w:rPr>
              <w:t xml:space="preserve">Đối tượng có quyền chỉnh sửa hoặc xóa các bài viết và bình luận của mình.</w:t>
            </w:r>
          </w:p>
        </w:tc>
      </w:tr>
      <w:tr>
        <w:trPr>
          <w:cantSplit w:val="0"/>
          <w:tblHeader w:val="0"/>
        </w:trPr>
        <w:tc>
          <w:tcPr>
            <w:vMerge w:val="continue"/>
            <w:vAlign w:val="cente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A7">
            <w:pPr>
              <w:jc w:val="center"/>
              <w:rPr/>
            </w:pPr>
            <w:r w:rsidDel="00000000" w:rsidR="00000000" w:rsidRPr="00000000">
              <w:rPr>
                <w:rtl w:val="0"/>
              </w:rPr>
              <w:t xml:space="preserve">FC03-04</w:t>
            </w:r>
          </w:p>
        </w:tc>
        <w:tc>
          <w:tcPr>
            <w:vAlign w:val="center"/>
          </w:tcPr>
          <w:p w:rsidR="00000000" w:rsidDel="00000000" w:rsidP="00000000" w:rsidRDefault="00000000" w:rsidRPr="00000000" w14:paraId="000000A8">
            <w:pPr>
              <w:jc w:val="center"/>
              <w:rPr/>
            </w:pPr>
            <w:r w:rsidDel="00000000" w:rsidR="00000000" w:rsidRPr="00000000">
              <w:rPr>
                <w:rtl w:val="0"/>
              </w:rPr>
              <w:t xml:space="preserve">US-01, US-02</w:t>
            </w:r>
          </w:p>
          <w:p w:rsidR="00000000" w:rsidDel="00000000" w:rsidP="00000000" w:rsidRDefault="00000000" w:rsidRPr="00000000" w14:paraId="000000A9">
            <w:pPr>
              <w:jc w:val="center"/>
              <w:rPr/>
            </w:pPr>
            <w:r w:rsidDel="00000000" w:rsidR="00000000" w:rsidRPr="00000000">
              <w:rPr>
                <w:rtl w:val="0"/>
              </w:rPr>
            </w:r>
          </w:p>
        </w:tc>
        <w:tc>
          <w:tcPr>
            <w:vAlign w:val="center"/>
          </w:tcPr>
          <w:p w:rsidR="00000000" w:rsidDel="00000000" w:rsidP="00000000" w:rsidRDefault="00000000" w:rsidRPr="00000000" w14:paraId="000000AA">
            <w:pPr>
              <w:jc w:val="center"/>
              <w:rPr/>
            </w:pPr>
            <w:r w:rsidDel="00000000" w:rsidR="00000000" w:rsidRPr="00000000">
              <w:rPr>
                <w:rtl w:val="0"/>
              </w:rPr>
              <w:t xml:space="preserve">Tìm kiếm trên diễn đàn</w:t>
            </w:r>
          </w:p>
        </w:tc>
        <w:tc>
          <w:tcPr>
            <w:vAlign w:val="center"/>
          </w:tcPr>
          <w:p w:rsidR="00000000" w:rsidDel="00000000" w:rsidP="00000000" w:rsidRDefault="00000000" w:rsidRPr="00000000" w14:paraId="000000AB">
            <w:pPr>
              <w:rPr/>
            </w:pPr>
            <w:r w:rsidDel="00000000" w:rsidR="00000000" w:rsidRPr="00000000">
              <w:rPr>
                <w:rtl w:val="0"/>
              </w:rPr>
              <w:t xml:space="preserve">Cung cấp tính năng tìm kiếm để đối tượng có thể tìm các bài viết theo chủ đề hoặc từ khóa.</w:t>
            </w:r>
          </w:p>
        </w:tc>
      </w:tr>
      <w:tr>
        <w:trPr>
          <w:cantSplit w:val="0"/>
          <w:tblHeader w:val="0"/>
        </w:trPr>
        <w:tc>
          <w:tcPr>
            <w:vMerge w:val="continue"/>
            <w:vAlign w:val="cente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AD">
            <w:pPr>
              <w:jc w:val="center"/>
              <w:rPr/>
            </w:pPr>
            <w:r w:rsidDel="00000000" w:rsidR="00000000" w:rsidRPr="00000000">
              <w:rPr>
                <w:rtl w:val="0"/>
              </w:rPr>
              <w:t xml:space="preserve">FC03-05</w:t>
            </w:r>
          </w:p>
        </w:tc>
        <w:tc>
          <w:tcPr>
            <w:vAlign w:val="center"/>
          </w:tcPr>
          <w:p w:rsidR="00000000" w:rsidDel="00000000" w:rsidP="00000000" w:rsidRDefault="00000000" w:rsidRPr="00000000" w14:paraId="000000AE">
            <w:pPr>
              <w:jc w:val="center"/>
              <w:rPr/>
            </w:pPr>
            <w:r w:rsidDel="00000000" w:rsidR="00000000" w:rsidRPr="00000000">
              <w:rPr>
                <w:rtl w:val="0"/>
              </w:rPr>
              <w:t xml:space="preserve">US-03, US-04,</w:t>
            </w:r>
          </w:p>
          <w:p w:rsidR="00000000" w:rsidDel="00000000" w:rsidP="00000000" w:rsidRDefault="00000000" w:rsidRPr="00000000" w14:paraId="000000AF">
            <w:pPr>
              <w:jc w:val="center"/>
              <w:rPr/>
            </w:pPr>
            <w:r w:rsidDel="00000000" w:rsidR="00000000" w:rsidRPr="00000000">
              <w:rPr>
                <w:rtl w:val="0"/>
              </w:rPr>
              <w:t xml:space="preserve">US-05</w:t>
            </w:r>
          </w:p>
        </w:tc>
        <w:tc>
          <w:tcPr>
            <w:vAlign w:val="center"/>
          </w:tcPr>
          <w:p w:rsidR="00000000" w:rsidDel="00000000" w:rsidP="00000000" w:rsidRDefault="00000000" w:rsidRPr="00000000" w14:paraId="000000B0">
            <w:pPr>
              <w:jc w:val="center"/>
              <w:rPr/>
            </w:pPr>
            <w:r w:rsidDel="00000000" w:rsidR="00000000" w:rsidRPr="00000000">
              <w:rPr>
                <w:rtl w:val="0"/>
              </w:rPr>
              <w:t xml:space="preserve">Quản lý báo cáo nội dung</w:t>
            </w:r>
          </w:p>
        </w:tc>
        <w:tc>
          <w:tcPr>
            <w:vAlign w:val="center"/>
          </w:tcPr>
          <w:p w:rsidR="00000000" w:rsidDel="00000000" w:rsidP="00000000" w:rsidRDefault="00000000" w:rsidRPr="00000000" w14:paraId="000000B1">
            <w:pPr>
              <w:rPr/>
            </w:pPr>
            <w:r w:rsidDel="00000000" w:rsidR="00000000" w:rsidRPr="00000000">
              <w:rPr>
                <w:rtl w:val="0"/>
              </w:rPr>
              <w:t xml:space="preserve">Đối tượng có thể quản lý các báo cáo về nội dung không phù hợp trên diễn đàn và thực hiện các hành động cần thiết.</w:t>
            </w:r>
          </w:p>
        </w:tc>
      </w:tr>
      <w:tr>
        <w:trPr>
          <w:cantSplit w:val="0"/>
          <w:tblHeader w:val="0"/>
        </w:trPr>
        <w:tc>
          <w:tcPr>
            <w:vMerge w:val="restart"/>
            <w:vAlign w:val="center"/>
          </w:tcPr>
          <w:p w:rsidR="00000000" w:rsidDel="00000000" w:rsidP="00000000" w:rsidRDefault="00000000" w:rsidRPr="00000000" w14:paraId="000000B2">
            <w:pPr>
              <w:jc w:val="center"/>
              <w:rPr/>
            </w:pPr>
            <w:r w:rsidDel="00000000" w:rsidR="00000000" w:rsidRPr="00000000">
              <w:rPr>
                <w:rtl w:val="0"/>
              </w:rPr>
              <w:t xml:space="preserve">FC-04</w:t>
            </w:r>
          </w:p>
        </w:tc>
        <w:tc>
          <w:tcPr>
            <w:vAlign w:val="center"/>
          </w:tcPr>
          <w:p w:rsidR="00000000" w:rsidDel="00000000" w:rsidP="00000000" w:rsidRDefault="00000000" w:rsidRPr="00000000" w14:paraId="000000B3">
            <w:pPr>
              <w:jc w:val="center"/>
              <w:rPr/>
            </w:pPr>
            <w:r w:rsidDel="00000000" w:rsidR="00000000" w:rsidRPr="00000000">
              <w:rPr>
                <w:rtl w:val="0"/>
              </w:rPr>
              <w:t xml:space="preserve">FC04-01</w:t>
            </w:r>
          </w:p>
        </w:tc>
        <w:tc>
          <w:tcPr>
            <w:vAlign w:val="center"/>
          </w:tcPr>
          <w:p w:rsidR="00000000" w:rsidDel="00000000" w:rsidP="00000000" w:rsidRDefault="00000000" w:rsidRPr="00000000" w14:paraId="000000B4">
            <w:pPr>
              <w:jc w:val="center"/>
              <w:rPr/>
            </w:pPr>
            <w:r w:rsidDel="00000000" w:rsidR="00000000" w:rsidRPr="00000000">
              <w:rPr>
                <w:rtl w:val="0"/>
              </w:rPr>
              <w:t xml:space="preserve">US-01, US-02</w:t>
            </w:r>
          </w:p>
          <w:p w:rsidR="00000000" w:rsidDel="00000000" w:rsidP="00000000" w:rsidRDefault="00000000" w:rsidRPr="00000000" w14:paraId="000000B5">
            <w:pPr>
              <w:jc w:val="center"/>
              <w:rPr/>
            </w:pPr>
            <w:r w:rsidDel="00000000" w:rsidR="00000000" w:rsidRPr="00000000">
              <w:rPr>
                <w:rtl w:val="0"/>
              </w:rPr>
            </w:r>
          </w:p>
        </w:tc>
        <w:tc>
          <w:tcPr>
            <w:vAlign w:val="center"/>
          </w:tcPr>
          <w:p w:rsidR="00000000" w:rsidDel="00000000" w:rsidP="00000000" w:rsidRDefault="00000000" w:rsidRPr="00000000" w14:paraId="000000B6">
            <w:pPr>
              <w:jc w:val="center"/>
              <w:rPr/>
            </w:pPr>
            <w:r w:rsidDel="00000000" w:rsidR="00000000" w:rsidRPr="00000000">
              <w:rPr>
                <w:rtl w:val="0"/>
              </w:rPr>
              <w:t xml:space="preserve">Thanh toán khóa học</w:t>
            </w:r>
          </w:p>
        </w:tc>
        <w:tc>
          <w:tcPr>
            <w:vAlign w:val="center"/>
          </w:tcPr>
          <w:p w:rsidR="00000000" w:rsidDel="00000000" w:rsidP="00000000" w:rsidRDefault="00000000" w:rsidRPr="00000000" w14:paraId="000000B7">
            <w:pPr>
              <w:rPr/>
            </w:pPr>
            <w:r w:rsidDel="00000000" w:rsidR="00000000" w:rsidRPr="00000000">
              <w:rPr>
                <w:rtl w:val="0"/>
              </w:rPr>
              <w:t xml:space="preserve">Đối tượng thực hiện thanh toán để mua các khóa học hoặc nâng cấp tài khoản.</w:t>
            </w:r>
          </w:p>
        </w:tc>
      </w:tr>
      <w:tr>
        <w:trPr>
          <w:cantSplit w:val="0"/>
          <w:tblHeader w:val="0"/>
        </w:trPr>
        <w:tc>
          <w:tcPr>
            <w:vMerge w:val="continue"/>
            <w:vAlign w:val="cente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B9">
            <w:pPr>
              <w:jc w:val="center"/>
              <w:rPr/>
            </w:pPr>
            <w:r w:rsidDel="00000000" w:rsidR="00000000" w:rsidRPr="00000000">
              <w:rPr>
                <w:rtl w:val="0"/>
              </w:rPr>
              <w:t xml:space="preserve">FC04-02</w:t>
            </w:r>
          </w:p>
        </w:tc>
        <w:tc>
          <w:tcPr>
            <w:vAlign w:val="center"/>
          </w:tcPr>
          <w:p w:rsidR="00000000" w:rsidDel="00000000" w:rsidP="00000000" w:rsidRDefault="00000000" w:rsidRPr="00000000" w14:paraId="000000BA">
            <w:pPr>
              <w:jc w:val="center"/>
              <w:rPr/>
            </w:pPr>
            <w:r w:rsidDel="00000000" w:rsidR="00000000" w:rsidRPr="00000000">
              <w:rPr>
                <w:rtl w:val="0"/>
              </w:rPr>
              <w:t xml:space="preserve">US-01, US-02</w:t>
            </w:r>
          </w:p>
          <w:p w:rsidR="00000000" w:rsidDel="00000000" w:rsidP="00000000" w:rsidRDefault="00000000" w:rsidRPr="00000000" w14:paraId="000000BB">
            <w:pPr>
              <w:jc w:val="center"/>
              <w:rPr/>
            </w:pPr>
            <w:r w:rsidDel="00000000" w:rsidR="00000000" w:rsidRPr="00000000">
              <w:rPr>
                <w:rtl w:val="0"/>
              </w:rPr>
            </w:r>
          </w:p>
        </w:tc>
        <w:tc>
          <w:tcPr>
            <w:vAlign w:val="center"/>
          </w:tcPr>
          <w:p w:rsidR="00000000" w:rsidDel="00000000" w:rsidP="00000000" w:rsidRDefault="00000000" w:rsidRPr="00000000" w14:paraId="000000BC">
            <w:pPr>
              <w:jc w:val="center"/>
              <w:rPr/>
            </w:pPr>
            <w:r w:rsidDel="00000000" w:rsidR="00000000" w:rsidRPr="00000000">
              <w:rPr>
                <w:rtl w:val="0"/>
              </w:rPr>
              <w:t xml:space="preserve">Quản lý phương thức thanh toán</w:t>
            </w:r>
          </w:p>
        </w:tc>
        <w:tc>
          <w:tcPr>
            <w:vAlign w:val="center"/>
          </w:tcPr>
          <w:p w:rsidR="00000000" w:rsidDel="00000000" w:rsidP="00000000" w:rsidRDefault="00000000" w:rsidRPr="00000000" w14:paraId="000000BD">
            <w:pPr>
              <w:rPr/>
            </w:pPr>
            <w:r w:rsidDel="00000000" w:rsidR="00000000" w:rsidRPr="00000000">
              <w:rPr>
                <w:rtl w:val="0"/>
              </w:rPr>
              <w:t xml:space="preserve">Hệ thống tích hợp các cổng thanh toán trực tuyến và cho phép đối tượng quản lý phương thức thanh toán của họ.</w:t>
            </w:r>
          </w:p>
        </w:tc>
      </w:tr>
      <w:tr>
        <w:trPr>
          <w:cantSplit w:val="0"/>
          <w:tblHeader w:val="0"/>
        </w:trPr>
        <w:tc>
          <w:tcPr>
            <w:vMerge w:val="continue"/>
            <w:vAlign w:val="cente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BF">
            <w:pPr>
              <w:jc w:val="center"/>
              <w:rPr/>
            </w:pPr>
            <w:r w:rsidDel="00000000" w:rsidR="00000000" w:rsidRPr="00000000">
              <w:rPr>
                <w:rtl w:val="0"/>
              </w:rPr>
              <w:t xml:space="preserve">FC04-03</w:t>
            </w:r>
          </w:p>
        </w:tc>
        <w:tc>
          <w:tcPr>
            <w:vAlign w:val="center"/>
          </w:tcPr>
          <w:p w:rsidR="00000000" w:rsidDel="00000000" w:rsidP="00000000" w:rsidRDefault="00000000" w:rsidRPr="00000000" w14:paraId="000000C0">
            <w:pPr>
              <w:jc w:val="center"/>
              <w:rPr/>
            </w:pPr>
            <w:r w:rsidDel="00000000" w:rsidR="00000000" w:rsidRPr="00000000">
              <w:rPr>
                <w:rtl w:val="0"/>
              </w:rPr>
              <w:t xml:space="preserve">US-01, US-02, US-03, US-04,</w:t>
            </w:r>
          </w:p>
          <w:p w:rsidR="00000000" w:rsidDel="00000000" w:rsidP="00000000" w:rsidRDefault="00000000" w:rsidRPr="00000000" w14:paraId="000000C1">
            <w:pPr>
              <w:jc w:val="center"/>
              <w:rPr/>
            </w:pPr>
            <w:r w:rsidDel="00000000" w:rsidR="00000000" w:rsidRPr="00000000">
              <w:rPr>
                <w:rtl w:val="0"/>
              </w:rPr>
              <w:t xml:space="preserve">US-05</w:t>
            </w:r>
          </w:p>
        </w:tc>
        <w:tc>
          <w:tcPr>
            <w:vAlign w:val="center"/>
          </w:tcPr>
          <w:p w:rsidR="00000000" w:rsidDel="00000000" w:rsidP="00000000" w:rsidRDefault="00000000" w:rsidRPr="00000000" w14:paraId="000000C2">
            <w:pPr>
              <w:jc w:val="center"/>
              <w:rPr/>
            </w:pPr>
            <w:r w:rsidDel="00000000" w:rsidR="00000000" w:rsidRPr="00000000">
              <w:rPr>
                <w:rtl w:val="0"/>
              </w:rPr>
              <w:t xml:space="preserve">Xem lịch sử giao dịch</w:t>
            </w:r>
          </w:p>
        </w:tc>
        <w:tc>
          <w:tcPr>
            <w:vAlign w:val="center"/>
          </w:tcPr>
          <w:p w:rsidR="00000000" w:rsidDel="00000000" w:rsidP="00000000" w:rsidRDefault="00000000" w:rsidRPr="00000000" w14:paraId="000000C3">
            <w:pPr>
              <w:rPr/>
            </w:pPr>
            <w:r w:rsidDel="00000000" w:rsidR="00000000" w:rsidRPr="00000000">
              <w:rPr>
                <w:rtl w:val="0"/>
              </w:rPr>
              <w:t xml:space="preserve">Đối tượng có thể xem lịch sử các giao dịch đã thực hiện trên hệ thống.</w:t>
            </w:r>
          </w:p>
        </w:tc>
      </w:tr>
      <w:tr>
        <w:trPr>
          <w:cantSplit w:val="0"/>
          <w:tblHeader w:val="0"/>
        </w:trPr>
        <w:tc>
          <w:tcPr>
            <w:vMerge w:val="continue"/>
            <w:vAlign w:val="cente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C5">
            <w:pPr>
              <w:jc w:val="center"/>
              <w:rPr/>
            </w:pPr>
            <w:r w:rsidDel="00000000" w:rsidR="00000000" w:rsidRPr="00000000">
              <w:rPr>
                <w:rtl w:val="0"/>
              </w:rPr>
              <w:t xml:space="preserve">FC04-04</w:t>
            </w:r>
          </w:p>
        </w:tc>
        <w:tc>
          <w:tcPr>
            <w:vAlign w:val="center"/>
          </w:tcPr>
          <w:p w:rsidR="00000000" w:rsidDel="00000000" w:rsidP="00000000" w:rsidRDefault="00000000" w:rsidRPr="00000000" w14:paraId="000000C6">
            <w:pPr>
              <w:jc w:val="center"/>
              <w:rPr/>
            </w:pPr>
            <w:r w:rsidDel="00000000" w:rsidR="00000000" w:rsidRPr="00000000">
              <w:rPr>
                <w:rtl w:val="0"/>
              </w:rPr>
              <w:t xml:space="preserve">US-03, US-04,</w:t>
            </w:r>
          </w:p>
          <w:p w:rsidR="00000000" w:rsidDel="00000000" w:rsidP="00000000" w:rsidRDefault="00000000" w:rsidRPr="00000000" w14:paraId="000000C7">
            <w:pPr>
              <w:jc w:val="center"/>
              <w:rPr/>
            </w:pPr>
            <w:r w:rsidDel="00000000" w:rsidR="00000000" w:rsidRPr="00000000">
              <w:rPr>
                <w:rtl w:val="0"/>
              </w:rPr>
              <w:t xml:space="preserve">US-05</w:t>
            </w:r>
          </w:p>
        </w:tc>
        <w:tc>
          <w:tcPr>
            <w:vAlign w:val="center"/>
          </w:tcPr>
          <w:p w:rsidR="00000000" w:rsidDel="00000000" w:rsidP="00000000" w:rsidRDefault="00000000" w:rsidRPr="00000000" w14:paraId="000000C8">
            <w:pPr>
              <w:jc w:val="center"/>
              <w:rPr/>
            </w:pPr>
            <w:r w:rsidDel="00000000" w:rsidR="00000000" w:rsidRPr="00000000">
              <w:rPr>
                <w:rtl w:val="0"/>
              </w:rPr>
              <w:t xml:space="preserve">Xử lý hoàn tiền</w:t>
            </w:r>
          </w:p>
        </w:tc>
        <w:tc>
          <w:tcPr>
            <w:vAlign w:val="center"/>
          </w:tcPr>
          <w:p w:rsidR="00000000" w:rsidDel="00000000" w:rsidP="00000000" w:rsidRDefault="00000000" w:rsidRPr="00000000" w14:paraId="000000C9">
            <w:pPr>
              <w:rPr/>
            </w:pPr>
            <w:r w:rsidDel="00000000" w:rsidR="00000000" w:rsidRPr="00000000">
              <w:rPr>
                <w:rtl w:val="0"/>
              </w:rPr>
              <w:t xml:space="preserve">Đối tượng quản lý các yêu cầu hoàn tiền khi người dùng có vấn đề với giao dịch.</w:t>
            </w:r>
          </w:p>
        </w:tc>
      </w:tr>
      <w:tr>
        <w:trPr>
          <w:cantSplit w:val="0"/>
          <w:tblHeader w:val="0"/>
        </w:trPr>
        <w:tc>
          <w:tcPr>
            <w:vMerge w:val="restart"/>
            <w:vAlign w:val="center"/>
          </w:tcPr>
          <w:p w:rsidR="00000000" w:rsidDel="00000000" w:rsidP="00000000" w:rsidRDefault="00000000" w:rsidRPr="00000000" w14:paraId="000000CA">
            <w:pPr>
              <w:jc w:val="center"/>
              <w:rPr/>
            </w:pPr>
            <w:r w:rsidDel="00000000" w:rsidR="00000000" w:rsidRPr="00000000">
              <w:rPr>
                <w:rtl w:val="0"/>
              </w:rPr>
              <w:t xml:space="preserve">FC-05</w:t>
            </w:r>
          </w:p>
        </w:tc>
        <w:tc>
          <w:tcPr>
            <w:vAlign w:val="center"/>
          </w:tcPr>
          <w:p w:rsidR="00000000" w:rsidDel="00000000" w:rsidP="00000000" w:rsidRDefault="00000000" w:rsidRPr="00000000" w14:paraId="000000CB">
            <w:pPr>
              <w:jc w:val="center"/>
              <w:rPr/>
            </w:pPr>
            <w:r w:rsidDel="00000000" w:rsidR="00000000" w:rsidRPr="00000000">
              <w:rPr>
                <w:rtl w:val="0"/>
              </w:rPr>
              <w:t xml:space="preserve">FC05-01</w:t>
            </w:r>
          </w:p>
        </w:tc>
        <w:tc>
          <w:tcPr>
            <w:vAlign w:val="center"/>
          </w:tcPr>
          <w:p w:rsidR="00000000" w:rsidDel="00000000" w:rsidP="00000000" w:rsidRDefault="00000000" w:rsidRPr="00000000" w14:paraId="000000CC">
            <w:pPr>
              <w:jc w:val="center"/>
              <w:rPr/>
            </w:pPr>
            <w:r w:rsidDel="00000000" w:rsidR="00000000" w:rsidRPr="00000000">
              <w:rPr>
                <w:rtl w:val="0"/>
              </w:rPr>
              <w:t xml:space="preserve">US-03, US-04</w:t>
            </w:r>
          </w:p>
          <w:p w:rsidR="00000000" w:rsidDel="00000000" w:rsidP="00000000" w:rsidRDefault="00000000" w:rsidRPr="00000000" w14:paraId="000000CD">
            <w:pPr>
              <w:jc w:val="center"/>
              <w:rPr/>
            </w:pPr>
            <w:r w:rsidDel="00000000" w:rsidR="00000000" w:rsidRPr="00000000">
              <w:rPr>
                <w:rtl w:val="0"/>
              </w:rPr>
            </w:r>
          </w:p>
        </w:tc>
        <w:tc>
          <w:tcPr>
            <w:vAlign w:val="center"/>
          </w:tcPr>
          <w:p w:rsidR="00000000" w:rsidDel="00000000" w:rsidP="00000000" w:rsidRDefault="00000000" w:rsidRPr="00000000" w14:paraId="000000CE">
            <w:pPr>
              <w:jc w:val="center"/>
              <w:rPr/>
            </w:pPr>
            <w:r w:rsidDel="00000000" w:rsidR="00000000" w:rsidRPr="00000000">
              <w:rPr>
                <w:rtl w:val="0"/>
              </w:rPr>
              <w:t xml:space="preserve">Quản lý người dùng</w:t>
            </w:r>
          </w:p>
        </w:tc>
        <w:tc>
          <w:tcPr>
            <w:vAlign w:val="center"/>
          </w:tcPr>
          <w:p w:rsidR="00000000" w:rsidDel="00000000" w:rsidP="00000000" w:rsidRDefault="00000000" w:rsidRPr="00000000" w14:paraId="000000CF">
            <w:pPr>
              <w:rPr/>
            </w:pPr>
            <w:r w:rsidDel="00000000" w:rsidR="00000000" w:rsidRPr="00000000">
              <w:rPr>
                <w:rtl w:val="0"/>
              </w:rPr>
              <w:t xml:space="preserve">Đối tượng có thể thêm, xóa, cập nhật thông tin người dùng và phân quyền cho các tài khoản.</w:t>
            </w:r>
          </w:p>
        </w:tc>
      </w:tr>
      <w:tr>
        <w:trPr>
          <w:cantSplit w:val="0"/>
          <w:tblHeader w:val="0"/>
        </w:trPr>
        <w:tc>
          <w:tcPr>
            <w:vMerge w:val="continue"/>
            <w:vAlign w:val="cente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D1">
            <w:pPr>
              <w:jc w:val="center"/>
              <w:rPr/>
            </w:pPr>
            <w:r w:rsidDel="00000000" w:rsidR="00000000" w:rsidRPr="00000000">
              <w:rPr>
                <w:rtl w:val="0"/>
              </w:rPr>
              <w:t xml:space="preserve">FC05-02</w:t>
            </w:r>
          </w:p>
        </w:tc>
        <w:tc>
          <w:tcPr>
            <w:vAlign w:val="center"/>
          </w:tcPr>
          <w:p w:rsidR="00000000" w:rsidDel="00000000" w:rsidP="00000000" w:rsidRDefault="00000000" w:rsidRPr="00000000" w14:paraId="000000D2">
            <w:pPr>
              <w:jc w:val="center"/>
              <w:rPr/>
            </w:pPr>
            <w:r w:rsidDel="00000000" w:rsidR="00000000" w:rsidRPr="00000000">
              <w:rPr>
                <w:rtl w:val="0"/>
              </w:rPr>
              <w:t xml:space="preserve">US-03, US-04,</w:t>
            </w:r>
          </w:p>
          <w:p w:rsidR="00000000" w:rsidDel="00000000" w:rsidP="00000000" w:rsidRDefault="00000000" w:rsidRPr="00000000" w14:paraId="000000D3">
            <w:pPr>
              <w:jc w:val="center"/>
              <w:rPr/>
            </w:pPr>
            <w:r w:rsidDel="00000000" w:rsidR="00000000" w:rsidRPr="00000000">
              <w:rPr>
                <w:rtl w:val="0"/>
              </w:rPr>
              <w:t xml:space="preserve">US-05</w:t>
            </w:r>
          </w:p>
        </w:tc>
        <w:tc>
          <w:tcPr>
            <w:vAlign w:val="center"/>
          </w:tcPr>
          <w:p w:rsidR="00000000" w:rsidDel="00000000" w:rsidP="00000000" w:rsidRDefault="00000000" w:rsidRPr="00000000" w14:paraId="000000D4">
            <w:pPr>
              <w:jc w:val="center"/>
              <w:rPr/>
            </w:pPr>
            <w:r w:rsidDel="00000000" w:rsidR="00000000" w:rsidRPr="00000000">
              <w:rPr>
                <w:rtl w:val="0"/>
              </w:rPr>
              <w:t xml:space="preserve">Quản lý khóa học</w:t>
            </w:r>
          </w:p>
        </w:tc>
        <w:tc>
          <w:tcPr>
            <w:vAlign w:val="center"/>
          </w:tcPr>
          <w:p w:rsidR="00000000" w:rsidDel="00000000" w:rsidP="00000000" w:rsidRDefault="00000000" w:rsidRPr="00000000" w14:paraId="000000D5">
            <w:pPr>
              <w:rPr/>
            </w:pPr>
            <w:r w:rsidDel="00000000" w:rsidR="00000000" w:rsidRPr="00000000">
              <w:rPr>
                <w:rtl w:val="0"/>
              </w:rPr>
              <w:t xml:space="preserve">Đối tượng có quyền kiểm soát nội dung các khóa học, bao gồm xóa hoặc tạm ngưng các khóa học vi phạm quy định.</w:t>
            </w:r>
          </w:p>
        </w:tc>
      </w:tr>
      <w:tr>
        <w:trPr>
          <w:cantSplit w:val="0"/>
          <w:tblHeader w:val="0"/>
        </w:trPr>
        <w:tc>
          <w:tcPr>
            <w:vMerge w:val="continue"/>
            <w:vAlign w:val="cente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D7">
            <w:pPr>
              <w:jc w:val="center"/>
              <w:rPr/>
            </w:pPr>
            <w:r w:rsidDel="00000000" w:rsidR="00000000" w:rsidRPr="00000000">
              <w:rPr>
                <w:rtl w:val="0"/>
              </w:rPr>
              <w:t xml:space="preserve">FC05-03:</w:t>
            </w:r>
          </w:p>
        </w:tc>
        <w:tc>
          <w:tcPr>
            <w:vAlign w:val="center"/>
          </w:tcPr>
          <w:p w:rsidR="00000000" w:rsidDel="00000000" w:rsidP="00000000" w:rsidRDefault="00000000" w:rsidRPr="00000000" w14:paraId="000000D8">
            <w:pPr>
              <w:jc w:val="center"/>
              <w:rPr/>
            </w:pPr>
            <w:r w:rsidDel="00000000" w:rsidR="00000000" w:rsidRPr="00000000">
              <w:rPr>
                <w:rtl w:val="0"/>
              </w:rPr>
              <w:t xml:space="preserve">US-03, US-04,</w:t>
            </w:r>
          </w:p>
          <w:p w:rsidR="00000000" w:rsidDel="00000000" w:rsidP="00000000" w:rsidRDefault="00000000" w:rsidRPr="00000000" w14:paraId="000000D9">
            <w:pPr>
              <w:jc w:val="center"/>
              <w:rPr/>
            </w:pPr>
            <w:r w:rsidDel="00000000" w:rsidR="00000000" w:rsidRPr="00000000">
              <w:rPr>
                <w:rtl w:val="0"/>
              </w:rPr>
              <w:t xml:space="preserve">US-05</w:t>
            </w:r>
          </w:p>
        </w:tc>
        <w:tc>
          <w:tcPr>
            <w:vAlign w:val="center"/>
          </w:tcPr>
          <w:p w:rsidR="00000000" w:rsidDel="00000000" w:rsidP="00000000" w:rsidRDefault="00000000" w:rsidRPr="00000000" w14:paraId="000000DA">
            <w:pPr>
              <w:jc w:val="center"/>
              <w:rPr/>
            </w:pPr>
            <w:r w:rsidDel="00000000" w:rsidR="00000000" w:rsidRPr="00000000">
              <w:rPr>
                <w:rtl w:val="0"/>
              </w:rPr>
              <w:t xml:space="preserve">Quản lý báo cáo nội dung</w:t>
            </w:r>
          </w:p>
        </w:tc>
        <w:tc>
          <w:tcPr>
            <w:vAlign w:val="center"/>
          </w:tcPr>
          <w:p w:rsidR="00000000" w:rsidDel="00000000" w:rsidP="00000000" w:rsidRDefault="00000000" w:rsidRPr="00000000" w14:paraId="000000DB">
            <w:pPr>
              <w:rPr/>
            </w:pPr>
            <w:r w:rsidDel="00000000" w:rsidR="00000000" w:rsidRPr="00000000">
              <w:rPr>
                <w:rtl w:val="0"/>
              </w:rPr>
              <w:t xml:space="preserve">Đối tượng xem xét các báo cáo về nội dung không phù hợp và có quyền xóa hoặc sửa đổi các nội dung vi phạm.</w:t>
            </w:r>
          </w:p>
        </w:tc>
      </w:tr>
      <w:tr>
        <w:trPr>
          <w:cantSplit w:val="0"/>
          <w:tblHeader w:val="0"/>
        </w:trPr>
        <w:tc>
          <w:tcPr>
            <w:vMerge w:val="continue"/>
            <w:vAlign w:val="cente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DD">
            <w:pPr>
              <w:jc w:val="center"/>
              <w:rPr/>
            </w:pPr>
            <w:r w:rsidDel="00000000" w:rsidR="00000000" w:rsidRPr="00000000">
              <w:rPr>
                <w:rtl w:val="0"/>
              </w:rPr>
              <w:t xml:space="preserve">FC05-04</w:t>
            </w:r>
          </w:p>
        </w:tc>
        <w:tc>
          <w:tcPr>
            <w:vAlign w:val="center"/>
          </w:tcPr>
          <w:p w:rsidR="00000000" w:rsidDel="00000000" w:rsidP="00000000" w:rsidRDefault="00000000" w:rsidRPr="00000000" w14:paraId="000000DE">
            <w:pPr>
              <w:jc w:val="center"/>
              <w:rPr/>
            </w:pPr>
            <w:r w:rsidDel="00000000" w:rsidR="00000000" w:rsidRPr="00000000">
              <w:rPr>
                <w:rtl w:val="0"/>
              </w:rPr>
              <w:t xml:space="preserve">US-03</w:t>
            </w:r>
          </w:p>
          <w:p w:rsidR="00000000" w:rsidDel="00000000" w:rsidP="00000000" w:rsidRDefault="00000000" w:rsidRPr="00000000" w14:paraId="000000DF">
            <w:pPr>
              <w:jc w:val="center"/>
              <w:rPr/>
            </w:pPr>
            <w:r w:rsidDel="00000000" w:rsidR="00000000" w:rsidRPr="00000000">
              <w:rPr>
                <w:rtl w:val="0"/>
              </w:rPr>
            </w:r>
          </w:p>
        </w:tc>
        <w:tc>
          <w:tcPr>
            <w:vAlign w:val="center"/>
          </w:tcPr>
          <w:p w:rsidR="00000000" w:rsidDel="00000000" w:rsidP="00000000" w:rsidRDefault="00000000" w:rsidRPr="00000000" w14:paraId="000000E0">
            <w:pPr>
              <w:jc w:val="center"/>
              <w:rPr/>
            </w:pPr>
            <w:r w:rsidDel="00000000" w:rsidR="00000000" w:rsidRPr="00000000">
              <w:rPr>
                <w:rtl w:val="0"/>
              </w:rPr>
              <w:t xml:space="preserve">Quản lý hệ thống</w:t>
            </w:r>
          </w:p>
        </w:tc>
        <w:tc>
          <w:tcPr>
            <w:vAlign w:val="center"/>
          </w:tcPr>
          <w:p w:rsidR="00000000" w:rsidDel="00000000" w:rsidP="00000000" w:rsidRDefault="00000000" w:rsidRPr="00000000" w14:paraId="000000E1">
            <w:pPr>
              <w:rPr/>
            </w:pPr>
            <w:r w:rsidDel="00000000" w:rsidR="00000000" w:rsidRPr="00000000">
              <w:rPr>
                <w:rtl w:val="0"/>
              </w:rPr>
              <w:t xml:space="preserve">Đối tượng có quyền truy cập các thiết lập cấu hình hệ thống và tùy chỉnh các cài đặt quan trọng.</w:t>
            </w:r>
          </w:p>
        </w:tc>
      </w:tr>
      <w:tr>
        <w:trPr>
          <w:cantSplit w:val="0"/>
          <w:tblHeader w:val="0"/>
        </w:trPr>
        <w:tc>
          <w:tcPr>
            <w:vMerge w:val="continue"/>
            <w:vAlign w:val="cente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E3">
            <w:pPr>
              <w:jc w:val="center"/>
              <w:rPr/>
            </w:pPr>
            <w:r w:rsidDel="00000000" w:rsidR="00000000" w:rsidRPr="00000000">
              <w:rPr>
                <w:rtl w:val="0"/>
              </w:rPr>
              <w:t xml:space="preserve">FC05-05</w:t>
            </w:r>
          </w:p>
        </w:tc>
        <w:tc>
          <w:tcPr>
            <w:vAlign w:val="center"/>
          </w:tcPr>
          <w:p w:rsidR="00000000" w:rsidDel="00000000" w:rsidP="00000000" w:rsidRDefault="00000000" w:rsidRPr="00000000" w14:paraId="000000E4">
            <w:pPr>
              <w:jc w:val="center"/>
              <w:rPr/>
            </w:pPr>
            <w:r w:rsidDel="00000000" w:rsidR="00000000" w:rsidRPr="00000000">
              <w:rPr>
                <w:rtl w:val="0"/>
              </w:rPr>
              <w:t xml:space="preserve">US-03, US-04,</w:t>
            </w:r>
          </w:p>
          <w:p w:rsidR="00000000" w:rsidDel="00000000" w:rsidP="00000000" w:rsidRDefault="00000000" w:rsidRPr="00000000" w14:paraId="000000E5">
            <w:pPr>
              <w:jc w:val="center"/>
              <w:rPr/>
            </w:pPr>
            <w:r w:rsidDel="00000000" w:rsidR="00000000" w:rsidRPr="00000000">
              <w:rPr>
                <w:rtl w:val="0"/>
              </w:rPr>
              <w:t xml:space="preserve">US-05</w:t>
            </w:r>
          </w:p>
        </w:tc>
        <w:tc>
          <w:tcPr>
            <w:vAlign w:val="center"/>
          </w:tcPr>
          <w:p w:rsidR="00000000" w:rsidDel="00000000" w:rsidP="00000000" w:rsidRDefault="00000000" w:rsidRPr="00000000" w14:paraId="000000E6">
            <w:pPr>
              <w:jc w:val="center"/>
              <w:rPr/>
            </w:pPr>
            <w:r w:rsidDel="00000000" w:rsidR="00000000" w:rsidRPr="00000000">
              <w:rPr>
                <w:rtl w:val="0"/>
              </w:rPr>
              <w:t xml:space="preserve">Quản lý giao dịch</w:t>
            </w:r>
          </w:p>
        </w:tc>
        <w:tc>
          <w:tcPr>
            <w:vAlign w:val="center"/>
          </w:tcPr>
          <w:p w:rsidR="00000000" w:rsidDel="00000000" w:rsidP="00000000" w:rsidRDefault="00000000" w:rsidRPr="00000000" w14:paraId="000000E7">
            <w:pPr>
              <w:rPr/>
            </w:pPr>
            <w:r w:rsidDel="00000000" w:rsidR="00000000" w:rsidRPr="00000000">
              <w:rPr>
                <w:rtl w:val="0"/>
              </w:rPr>
              <w:t xml:space="preserve">Đối tượng có thể xem và quản lý các giao dịch, xử lý các vấn đề liên quan đến thanh toán và hoàn tiền.</w:t>
            </w:r>
          </w:p>
        </w:tc>
      </w:tr>
      <w:tr>
        <w:trPr>
          <w:cantSplit w:val="0"/>
          <w:tblHeader w:val="0"/>
        </w:trPr>
        <w:tc>
          <w:tcPr>
            <w:vMerge w:val="restart"/>
            <w:vAlign w:val="center"/>
          </w:tcPr>
          <w:p w:rsidR="00000000" w:rsidDel="00000000" w:rsidP="00000000" w:rsidRDefault="00000000" w:rsidRPr="00000000" w14:paraId="000000E8">
            <w:pPr>
              <w:jc w:val="center"/>
              <w:rPr/>
            </w:pPr>
            <w:r w:rsidDel="00000000" w:rsidR="00000000" w:rsidRPr="00000000">
              <w:rPr>
                <w:rtl w:val="0"/>
              </w:rPr>
              <w:t xml:space="preserve">FC-06</w:t>
            </w:r>
          </w:p>
        </w:tc>
        <w:tc>
          <w:tcPr>
            <w:vAlign w:val="center"/>
          </w:tcPr>
          <w:p w:rsidR="00000000" w:rsidDel="00000000" w:rsidP="00000000" w:rsidRDefault="00000000" w:rsidRPr="00000000" w14:paraId="000000E9">
            <w:pPr>
              <w:jc w:val="center"/>
              <w:rPr/>
            </w:pPr>
            <w:r w:rsidDel="00000000" w:rsidR="00000000" w:rsidRPr="00000000">
              <w:rPr>
                <w:rtl w:val="0"/>
              </w:rPr>
              <w:t xml:space="preserve">FC06-01</w:t>
            </w:r>
          </w:p>
        </w:tc>
        <w:tc>
          <w:tcPr>
            <w:vAlign w:val="center"/>
          </w:tcPr>
          <w:p w:rsidR="00000000" w:rsidDel="00000000" w:rsidP="00000000" w:rsidRDefault="00000000" w:rsidRPr="00000000" w14:paraId="000000EA">
            <w:pPr>
              <w:jc w:val="center"/>
              <w:rPr/>
            </w:pPr>
            <w:r w:rsidDel="00000000" w:rsidR="00000000" w:rsidRPr="00000000">
              <w:rPr>
                <w:rtl w:val="0"/>
              </w:rPr>
            </w:r>
          </w:p>
        </w:tc>
        <w:tc>
          <w:tcPr>
            <w:vAlign w:val="center"/>
          </w:tcPr>
          <w:p w:rsidR="00000000" w:rsidDel="00000000" w:rsidP="00000000" w:rsidRDefault="00000000" w:rsidRPr="00000000" w14:paraId="000000EB">
            <w:pPr>
              <w:jc w:val="center"/>
              <w:rPr/>
            </w:pPr>
            <w:r w:rsidDel="00000000" w:rsidR="00000000" w:rsidRPr="00000000">
              <w:rPr>
                <w:rtl w:val="0"/>
              </w:rPr>
              <w:t xml:space="preserve">Gửi email xác thực tài khoản</w:t>
            </w:r>
          </w:p>
        </w:tc>
        <w:tc>
          <w:tcPr>
            <w:vAlign w:val="center"/>
          </w:tcPr>
          <w:p w:rsidR="00000000" w:rsidDel="00000000" w:rsidP="00000000" w:rsidRDefault="00000000" w:rsidRPr="00000000" w14:paraId="000000EC">
            <w:pPr>
              <w:rPr/>
            </w:pPr>
            <w:r w:rsidDel="00000000" w:rsidR="00000000" w:rsidRPr="00000000">
              <w:rPr>
                <w:rtl w:val="0"/>
              </w:rPr>
              <w:t xml:space="preserve">Gửi email xác thực đến người dùng khi họ đăng ký tài khoản mới.</w:t>
            </w:r>
          </w:p>
        </w:tc>
      </w:tr>
      <w:tr>
        <w:trPr>
          <w:cantSplit w:val="0"/>
          <w:tblHeader w:val="0"/>
        </w:trPr>
        <w:tc>
          <w:tcPr>
            <w:vMerge w:val="continue"/>
            <w:vAlign w:val="cente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EE">
            <w:pPr>
              <w:jc w:val="center"/>
              <w:rPr/>
            </w:pPr>
            <w:r w:rsidDel="00000000" w:rsidR="00000000" w:rsidRPr="00000000">
              <w:rPr>
                <w:rtl w:val="0"/>
              </w:rPr>
              <w:t xml:space="preserve">FC06-02</w:t>
            </w:r>
          </w:p>
        </w:tc>
        <w:tc>
          <w:tcPr>
            <w:vAlign w:val="center"/>
          </w:tcPr>
          <w:p w:rsidR="00000000" w:rsidDel="00000000" w:rsidP="00000000" w:rsidRDefault="00000000" w:rsidRPr="00000000" w14:paraId="000000EF">
            <w:pPr>
              <w:jc w:val="center"/>
              <w:rPr/>
            </w:pPr>
            <w:r w:rsidDel="00000000" w:rsidR="00000000" w:rsidRPr="00000000">
              <w:rPr>
                <w:rtl w:val="0"/>
              </w:rPr>
            </w:r>
          </w:p>
        </w:tc>
        <w:tc>
          <w:tcPr>
            <w:vAlign w:val="center"/>
          </w:tcPr>
          <w:p w:rsidR="00000000" w:rsidDel="00000000" w:rsidP="00000000" w:rsidRDefault="00000000" w:rsidRPr="00000000" w14:paraId="000000F0">
            <w:pPr>
              <w:jc w:val="center"/>
              <w:rPr/>
            </w:pPr>
            <w:r w:rsidDel="00000000" w:rsidR="00000000" w:rsidRPr="00000000">
              <w:rPr>
                <w:rtl w:val="0"/>
              </w:rPr>
              <w:t xml:space="preserve">Gửi email thông báo</w:t>
            </w:r>
          </w:p>
        </w:tc>
        <w:tc>
          <w:tcPr>
            <w:vAlign w:val="center"/>
          </w:tcPr>
          <w:p w:rsidR="00000000" w:rsidDel="00000000" w:rsidP="00000000" w:rsidRDefault="00000000" w:rsidRPr="00000000" w14:paraId="000000F1">
            <w:pPr>
              <w:rPr/>
            </w:pPr>
            <w:r w:rsidDel="00000000" w:rsidR="00000000" w:rsidRPr="00000000">
              <w:rPr>
                <w:rtl w:val="0"/>
              </w:rPr>
              <w:t xml:space="preserve">Gửi email thông báo đến người dùng về các sự kiện quan trọng như cập nhật thông tin khóa học, thanh toán thành công.</w:t>
            </w:r>
          </w:p>
        </w:tc>
      </w:tr>
      <w:tr>
        <w:trPr>
          <w:cantSplit w:val="0"/>
          <w:tblHeader w:val="0"/>
        </w:trPr>
        <w:tc>
          <w:tcPr>
            <w:vMerge w:val="continue"/>
            <w:vAlign w:val="cente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F3">
            <w:pPr>
              <w:jc w:val="center"/>
              <w:rPr/>
            </w:pPr>
            <w:r w:rsidDel="00000000" w:rsidR="00000000" w:rsidRPr="00000000">
              <w:rPr>
                <w:rtl w:val="0"/>
              </w:rPr>
              <w:t xml:space="preserve">FC06-03</w:t>
            </w:r>
          </w:p>
        </w:tc>
        <w:tc>
          <w:tcPr>
            <w:vAlign w:val="center"/>
          </w:tcPr>
          <w:p w:rsidR="00000000" w:rsidDel="00000000" w:rsidP="00000000" w:rsidRDefault="00000000" w:rsidRPr="00000000" w14:paraId="000000F4">
            <w:pPr>
              <w:jc w:val="center"/>
              <w:rPr/>
            </w:pPr>
            <w:r w:rsidDel="00000000" w:rsidR="00000000" w:rsidRPr="00000000">
              <w:rPr>
                <w:rtl w:val="0"/>
              </w:rPr>
            </w:r>
          </w:p>
        </w:tc>
        <w:tc>
          <w:tcPr>
            <w:vAlign w:val="center"/>
          </w:tcPr>
          <w:p w:rsidR="00000000" w:rsidDel="00000000" w:rsidP="00000000" w:rsidRDefault="00000000" w:rsidRPr="00000000" w14:paraId="000000F5">
            <w:pPr>
              <w:jc w:val="center"/>
              <w:rPr/>
            </w:pPr>
            <w:r w:rsidDel="00000000" w:rsidR="00000000" w:rsidRPr="00000000">
              <w:rPr>
                <w:rtl w:val="0"/>
              </w:rPr>
              <w:t xml:space="preserve">Gửi email nhắc nhở</w:t>
            </w:r>
          </w:p>
        </w:tc>
        <w:tc>
          <w:tcPr>
            <w:vAlign w:val="center"/>
          </w:tcPr>
          <w:p w:rsidR="00000000" w:rsidDel="00000000" w:rsidP="00000000" w:rsidRDefault="00000000" w:rsidRPr="00000000" w14:paraId="000000F6">
            <w:pPr>
              <w:rPr/>
            </w:pPr>
            <w:r w:rsidDel="00000000" w:rsidR="00000000" w:rsidRPr="00000000">
              <w:rPr>
                <w:rtl w:val="0"/>
              </w:rPr>
              <w:t xml:space="preserve">Gửi email nhắc nhở về các khóa học chưa hoàn thành hoặc các giao dịch chưa hoàn tất.</w:t>
            </w:r>
          </w:p>
        </w:tc>
      </w:tr>
      <w:tr>
        <w:trPr>
          <w:cantSplit w:val="0"/>
          <w:tblHeader w:val="0"/>
        </w:trPr>
        <w:tc>
          <w:tcPr>
            <w:vMerge w:val="restart"/>
            <w:vAlign w:val="center"/>
          </w:tcPr>
          <w:p w:rsidR="00000000" w:rsidDel="00000000" w:rsidP="00000000" w:rsidRDefault="00000000" w:rsidRPr="00000000" w14:paraId="000000F7">
            <w:pPr>
              <w:jc w:val="center"/>
              <w:rPr/>
            </w:pPr>
            <w:r w:rsidDel="00000000" w:rsidR="00000000" w:rsidRPr="00000000">
              <w:rPr>
                <w:rtl w:val="0"/>
              </w:rPr>
              <w:t xml:space="preserve">FC-07</w:t>
            </w:r>
          </w:p>
        </w:tc>
        <w:tc>
          <w:tcPr>
            <w:vAlign w:val="center"/>
          </w:tcPr>
          <w:p w:rsidR="00000000" w:rsidDel="00000000" w:rsidP="00000000" w:rsidRDefault="00000000" w:rsidRPr="00000000" w14:paraId="000000F8">
            <w:pPr>
              <w:jc w:val="center"/>
              <w:rPr/>
            </w:pPr>
            <w:r w:rsidDel="00000000" w:rsidR="00000000" w:rsidRPr="00000000">
              <w:rPr>
                <w:rtl w:val="0"/>
              </w:rPr>
              <w:t xml:space="preserve">FC07-01</w:t>
            </w:r>
          </w:p>
        </w:tc>
        <w:tc>
          <w:tcPr>
            <w:vAlign w:val="center"/>
          </w:tcPr>
          <w:p w:rsidR="00000000" w:rsidDel="00000000" w:rsidP="00000000" w:rsidRDefault="00000000" w:rsidRPr="00000000" w14:paraId="000000F9">
            <w:pPr>
              <w:jc w:val="center"/>
              <w:rPr/>
            </w:pPr>
            <w:r w:rsidDel="00000000" w:rsidR="00000000" w:rsidRPr="00000000">
              <w:rPr>
                <w:rtl w:val="0"/>
              </w:rPr>
            </w:r>
          </w:p>
        </w:tc>
        <w:tc>
          <w:tcPr>
            <w:vAlign w:val="center"/>
          </w:tcPr>
          <w:p w:rsidR="00000000" w:rsidDel="00000000" w:rsidP="00000000" w:rsidRDefault="00000000" w:rsidRPr="00000000" w14:paraId="000000FA">
            <w:pPr>
              <w:jc w:val="center"/>
              <w:rPr/>
            </w:pPr>
            <w:r w:rsidDel="00000000" w:rsidR="00000000" w:rsidRPr="00000000">
              <w:rPr>
                <w:rtl w:val="0"/>
              </w:rPr>
              <w:t xml:space="preserve">Thông báo khóa học mới</w:t>
            </w:r>
          </w:p>
        </w:tc>
        <w:tc>
          <w:tcPr>
            <w:vAlign w:val="center"/>
          </w:tcPr>
          <w:p w:rsidR="00000000" w:rsidDel="00000000" w:rsidP="00000000" w:rsidRDefault="00000000" w:rsidRPr="00000000" w14:paraId="000000FB">
            <w:pPr>
              <w:rPr/>
            </w:pPr>
            <w:r w:rsidDel="00000000" w:rsidR="00000000" w:rsidRPr="00000000">
              <w:rPr>
                <w:rtl w:val="0"/>
              </w:rPr>
              <w:t xml:space="preserve">Hệ thống gửi thông báo đến người dùng về các khóa học mới hoặc các khóa học được giảm giá.</w:t>
            </w:r>
          </w:p>
        </w:tc>
      </w:tr>
      <w:tr>
        <w:trPr>
          <w:cantSplit w:val="0"/>
          <w:tblHeader w:val="0"/>
        </w:trPr>
        <w:tc>
          <w:tcPr>
            <w:vMerge w:val="continue"/>
            <w:vAlign w:val="cente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FD">
            <w:pPr>
              <w:jc w:val="center"/>
              <w:rPr/>
            </w:pPr>
            <w:r w:rsidDel="00000000" w:rsidR="00000000" w:rsidRPr="00000000">
              <w:rPr>
                <w:rtl w:val="0"/>
              </w:rPr>
              <w:t xml:space="preserve">FC07-02</w:t>
            </w:r>
          </w:p>
        </w:tc>
        <w:tc>
          <w:tcPr>
            <w:vAlign w:val="center"/>
          </w:tcPr>
          <w:p w:rsidR="00000000" w:rsidDel="00000000" w:rsidP="00000000" w:rsidRDefault="00000000" w:rsidRPr="00000000" w14:paraId="000000FE">
            <w:pPr>
              <w:jc w:val="center"/>
              <w:rPr/>
            </w:pPr>
            <w:r w:rsidDel="00000000" w:rsidR="00000000" w:rsidRPr="00000000">
              <w:rPr>
                <w:rtl w:val="0"/>
              </w:rPr>
            </w:r>
          </w:p>
        </w:tc>
        <w:tc>
          <w:tcPr>
            <w:vAlign w:val="center"/>
          </w:tcPr>
          <w:p w:rsidR="00000000" w:rsidDel="00000000" w:rsidP="00000000" w:rsidRDefault="00000000" w:rsidRPr="00000000" w14:paraId="000000FF">
            <w:pPr>
              <w:jc w:val="center"/>
              <w:rPr/>
            </w:pPr>
            <w:r w:rsidDel="00000000" w:rsidR="00000000" w:rsidRPr="00000000">
              <w:rPr>
                <w:rtl w:val="0"/>
              </w:rPr>
              <w:t xml:space="preserve">Thông báo cập nhật khóa học</w:t>
            </w:r>
          </w:p>
        </w:tc>
        <w:tc>
          <w:tcPr>
            <w:vAlign w:val="center"/>
          </w:tcPr>
          <w:p w:rsidR="00000000" w:rsidDel="00000000" w:rsidP="00000000" w:rsidRDefault="00000000" w:rsidRPr="00000000" w14:paraId="00000100">
            <w:pPr>
              <w:rPr/>
            </w:pPr>
            <w:r w:rsidDel="00000000" w:rsidR="00000000" w:rsidRPr="00000000">
              <w:rPr>
                <w:rtl w:val="0"/>
              </w:rPr>
              <w:t xml:space="preserve">Thông báo cho người dùng khi có cập nhật hoặc thay đổi trong các khóa học mà họ đã đăng ký.</w:t>
            </w:r>
          </w:p>
        </w:tc>
      </w:tr>
      <w:tr>
        <w:trPr>
          <w:cantSplit w:val="0"/>
          <w:tblHeader w:val="0"/>
        </w:trPr>
        <w:tc>
          <w:tcPr>
            <w:vMerge w:val="continue"/>
            <w:vAlign w:val="cente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02">
            <w:pPr>
              <w:jc w:val="center"/>
              <w:rPr/>
            </w:pPr>
            <w:r w:rsidDel="00000000" w:rsidR="00000000" w:rsidRPr="00000000">
              <w:rPr>
                <w:rtl w:val="0"/>
              </w:rPr>
              <w:t xml:space="preserve">FC07-03</w:t>
            </w:r>
          </w:p>
        </w:tc>
        <w:tc>
          <w:tcPr>
            <w:vAlign w:val="center"/>
          </w:tcPr>
          <w:p w:rsidR="00000000" w:rsidDel="00000000" w:rsidP="00000000" w:rsidRDefault="00000000" w:rsidRPr="00000000" w14:paraId="00000103">
            <w:pPr>
              <w:jc w:val="center"/>
              <w:rPr/>
            </w:pPr>
            <w:r w:rsidDel="00000000" w:rsidR="00000000" w:rsidRPr="00000000">
              <w:rPr>
                <w:rtl w:val="0"/>
              </w:rPr>
            </w:r>
          </w:p>
        </w:tc>
        <w:tc>
          <w:tcPr>
            <w:vAlign w:val="center"/>
          </w:tcPr>
          <w:p w:rsidR="00000000" w:rsidDel="00000000" w:rsidP="00000000" w:rsidRDefault="00000000" w:rsidRPr="00000000" w14:paraId="00000104">
            <w:pPr>
              <w:jc w:val="center"/>
              <w:rPr/>
            </w:pPr>
            <w:r w:rsidDel="00000000" w:rsidR="00000000" w:rsidRPr="00000000">
              <w:rPr>
                <w:rtl w:val="0"/>
              </w:rPr>
              <w:t xml:space="preserve">Thông báo tương tác diễn đàn</w:t>
            </w:r>
          </w:p>
        </w:tc>
        <w:tc>
          <w:tcPr>
            <w:vAlign w:val="center"/>
          </w:tcPr>
          <w:p w:rsidR="00000000" w:rsidDel="00000000" w:rsidP="00000000" w:rsidRDefault="00000000" w:rsidRPr="00000000" w14:paraId="00000105">
            <w:pPr>
              <w:rPr/>
            </w:pPr>
            <w:r w:rsidDel="00000000" w:rsidR="00000000" w:rsidRPr="00000000">
              <w:rPr>
                <w:rtl w:val="0"/>
              </w:rPr>
              <w:t xml:space="preserve">Thông báo cho người dùng khi có phản hồi hoặc bình luận mới trên bài viết mà họ đã đăng hoặc quan tâm.</w:t>
            </w:r>
          </w:p>
        </w:tc>
      </w:tr>
      <w:tr>
        <w:trPr>
          <w:cantSplit w:val="0"/>
          <w:tblHeader w:val="0"/>
        </w:trPr>
        <w:tc>
          <w:tcPr>
            <w:vMerge w:val="continue"/>
            <w:vAlign w:val="cente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07">
            <w:pPr>
              <w:jc w:val="center"/>
              <w:rPr/>
            </w:pPr>
            <w:r w:rsidDel="00000000" w:rsidR="00000000" w:rsidRPr="00000000">
              <w:rPr>
                <w:rtl w:val="0"/>
              </w:rPr>
              <w:t xml:space="preserve">FC07-04</w:t>
            </w:r>
          </w:p>
        </w:tc>
        <w:tc>
          <w:tcPr>
            <w:vAlign w:val="center"/>
          </w:tcPr>
          <w:p w:rsidR="00000000" w:rsidDel="00000000" w:rsidP="00000000" w:rsidRDefault="00000000" w:rsidRPr="00000000" w14:paraId="00000108">
            <w:pPr>
              <w:jc w:val="center"/>
              <w:rPr/>
            </w:pPr>
            <w:r w:rsidDel="00000000" w:rsidR="00000000" w:rsidRPr="00000000">
              <w:rPr>
                <w:rtl w:val="0"/>
              </w:rPr>
            </w:r>
          </w:p>
        </w:tc>
        <w:tc>
          <w:tcPr>
            <w:vAlign w:val="center"/>
          </w:tcPr>
          <w:p w:rsidR="00000000" w:rsidDel="00000000" w:rsidP="00000000" w:rsidRDefault="00000000" w:rsidRPr="00000000" w14:paraId="00000109">
            <w:pPr>
              <w:jc w:val="center"/>
              <w:rPr/>
            </w:pPr>
            <w:r w:rsidDel="00000000" w:rsidR="00000000" w:rsidRPr="00000000">
              <w:rPr>
                <w:rtl w:val="0"/>
              </w:rPr>
              <w:t xml:space="preserve">Thông báo nhắc nhở hoàn thành khóa học</w:t>
            </w:r>
          </w:p>
        </w:tc>
        <w:tc>
          <w:tcPr>
            <w:vAlign w:val="center"/>
          </w:tcPr>
          <w:p w:rsidR="00000000" w:rsidDel="00000000" w:rsidP="00000000" w:rsidRDefault="00000000" w:rsidRPr="00000000" w14:paraId="0000010A">
            <w:pPr>
              <w:rPr/>
            </w:pPr>
            <w:r w:rsidDel="00000000" w:rsidR="00000000" w:rsidRPr="00000000">
              <w:rPr>
                <w:rtl w:val="0"/>
              </w:rPr>
              <w:t xml:space="preserve">Nhắc nhở người dùng về tiến độ khóa học và các bài học còn lại cần hoàn thành.</w:t>
            </w:r>
          </w:p>
        </w:tc>
      </w:tr>
      <w:tr>
        <w:trPr>
          <w:cantSplit w:val="0"/>
          <w:tblHeader w:val="0"/>
        </w:trPr>
        <w:tc>
          <w:tcPr>
            <w:vMerge w:val="continue"/>
            <w:vAlign w:val="cente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0C">
            <w:pPr>
              <w:jc w:val="center"/>
              <w:rPr/>
            </w:pPr>
            <w:r w:rsidDel="00000000" w:rsidR="00000000" w:rsidRPr="00000000">
              <w:rPr>
                <w:rtl w:val="0"/>
              </w:rPr>
              <w:t xml:space="preserve">FC07-05</w:t>
            </w:r>
          </w:p>
        </w:tc>
        <w:tc>
          <w:tcPr>
            <w:vAlign w:val="center"/>
          </w:tcPr>
          <w:p w:rsidR="00000000" w:rsidDel="00000000" w:rsidP="00000000" w:rsidRDefault="00000000" w:rsidRPr="00000000" w14:paraId="0000010D">
            <w:pPr>
              <w:jc w:val="center"/>
              <w:rPr/>
            </w:pPr>
            <w:r w:rsidDel="00000000" w:rsidR="00000000" w:rsidRPr="00000000">
              <w:rPr>
                <w:rtl w:val="0"/>
              </w:rPr>
            </w:r>
          </w:p>
        </w:tc>
        <w:tc>
          <w:tcPr>
            <w:vAlign w:val="center"/>
          </w:tcPr>
          <w:p w:rsidR="00000000" w:rsidDel="00000000" w:rsidP="00000000" w:rsidRDefault="00000000" w:rsidRPr="00000000" w14:paraId="0000010E">
            <w:pPr>
              <w:jc w:val="center"/>
              <w:rPr/>
            </w:pPr>
            <w:r w:rsidDel="00000000" w:rsidR="00000000" w:rsidRPr="00000000">
              <w:rPr>
                <w:rtl w:val="0"/>
              </w:rPr>
              <w:t xml:space="preserve">Thông báo hệ thống</w:t>
            </w:r>
          </w:p>
        </w:tc>
        <w:tc>
          <w:tcPr>
            <w:vAlign w:val="center"/>
          </w:tcPr>
          <w:p w:rsidR="00000000" w:rsidDel="00000000" w:rsidP="00000000" w:rsidRDefault="00000000" w:rsidRPr="00000000" w14:paraId="0000010F">
            <w:pPr>
              <w:rPr/>
            </w:pPr>
            <w:r w:rsidDel="00000000" w:rsidR="00000000" w:rsidRPr="00000000">
              <w:rPr>
                <w:rtl w:val="0"/>
              </w:rPr>
              <w:t xml:space="preserve">Gửi thông báo hệ thống về các bản cập nhật, bảo trì hoặc các thông tin quan trọng khác.</w:t>
            </w:r>
          </w:p>
        </w:tc>
      </w:tr>
    </w:tbl>
    <w:p w:rsidR="00000000" w:rsidDel="00000000" w:rsidP="00000000" w:rsidRDefault="00000000" w:rsidRPr="00000000" w14:paraId="00000110">
      <w:pPr>
        <w:pStyle w:val="Heading3"/>
        <w:numPr>
          <w:ilvl w:val="2"/>
          <w:numId w:val="2"/>
        </w:numPr>
        <w:ind w:left="720" w:hanging="720"/>
        <w:rPr/>
      </w:pPr>
      <w:r w:rsidDel="00000000" w:rsidR="00000000" w:rsidRPr="00000000">
        <w:rPr>
          <w:rtl w:val="0"/>
        </w:rPr>
        <w:t xml:space="preserve">Yêu cầu phi chức năng</w:t>
      </w:r>
    </w:p>
    <w:p w:rsidR="00000000" w:rsidDel="00000000" w:rsidP="00000000" w:rsidRDefault="00000000" w:rsidRPr="00000000" w14:paraId="000001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Hiệu năng</w:t>
      </w:r>
    </w:p>
    <w:p w:rsidR="00000000" w:rsidDel="00000000" w:rsidP="00000000" w:rsidRDefault="00000000" w:rsidRPr="00000000" w14:paraId="0000011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sdt>
        <w:sdtPr>
          <w:tag w:val="goog_rdk_3"/>
        </w:sdtPr>
        <w:sdtContent>
          <w:commentRangeStart w:id="3"/>
        </w:sdtContent>
      </w:sd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Hệ thống phải có khả năng xử lý ít nhất </w:t>
      </w:r>
      <w:r w:rsidDel="00000000" w:rsidR="00000000" w:rsidRPr="00000000">
        <w:rPr>
          <w:rtl w:val="0"/>
        </w:rPr>
        <w:t xml:space="preserve">5</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00 yêu cầu truy cập đồng thời mà không ảnh hưởng đến tốc độ phản hồi.</w:t>
      </w:r>
    </w:p>
    <w:p w:rsidR="00000000" w:rsidDel="00000000" w:rsidP="00000000" w:rsidRDefault="00000000" w:rsidRPr="00000000" w14:paraId="000001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Thời gian tải trang trung bình không quá </w:t>
      </w:r>
      <w:r w:rsidDel="00000000" w:rsidR="00000000" w:rsidRPr="00000000">
        <w:rPr>
          <w:rtl w:val="0"/>
        </w:rPr>
        <w:t xml:space="preserve">1.5s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giây cho các trang có nội dung cơ bản, không quá </w:t>
      </w:r>
      <w:r w:rsidDel="00000000" w:rsidR="00000000" w:rsidRPr="00000000">
        <w:rPr>
          <w:rtl w:val="0"/>
        </w:rPr>
        <w:t xml:space="preserve">2s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giây cho các trang có dữ liệu lớn (như khóa học với video và tài liệu).</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Khả năng mở rộng</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Hệ thống phải dễ dàng mở rộng để phục vụ số lượng người dùng tăng trưởng theo thời gian mà không ảnh hưởng đến hiệu năng.</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Hệ thống nên có kiến trúc cho phép tích hợp thêm các module mới hoặc cập nhật module hiện có một cách dễ dàng.</w:t>
      </w:r>
    </w:p>
    <w:p w:rsidR="00000000" w:rsidDel="00000000" w:rsidP="00000000" w:rsidRDefault="00000000" w:rsidRPr="00000000" w14:paraId="000001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Bảo mật</w:t>
      </w:r>
    </w:p>
    <w:p w:rsidR="00000000" w:rsidDel="00000000" w:rsidP="00000000" w:rsidRDefault="00000000" w:rsidRPr="00000000" w14:paraId="000001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Hệ thống phải hỗ trợ các phương thức xác thực và phân quyền bảo mật chặt chẽ để ngăn chặn truy cập trái phép vào các tài nguyên. Theo chuẩn RBAC.</w:t>
      </w:r>
    </w:p>
    <w:p w:rsidR="00000000" w:rsidDel="00000000" w:rsidP="00000000" w:rsidRDefault="00000000" w:rsidRPr="00000000" w14:paraId="000001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dữ liệu nhạy cảm, như mật khẩu, phải được mã hóa theo chuẩn bảo mật (ví dụ: mã hóa bcrypt h</w:t>
      </w:r>
      <w:r w:rsidDel="00000000" w:rsidR="00000000" w:rsidRPr="00000000">
        <w:rPr>
          <w:rtl w:val="0"/>
        </w:rPr>
        <w:t xml:space="preserve">oặc SHA-256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Hỗ trợ bảo mật giao dịch thanh toán thông qua tích hợp với các cổng thanh toán an toàn (ví dụ: sử dụng SSL/TLS cho kết nối bảo mật).</w:t>
      </w:r>
    </w:p>
    <w:p w:rsidR="00000000" w:rsidDel="00000000" w:rsidP="00000000" w:rsidRDefault="00000000" w:rsidRPr="00000000" w14:paraId="000001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Khả năng bảo trì</w:t>
      </w:r>
    </w:p>
    <w:p w:rsidR="00000000" w:rsidDel="00000000" w:rsidP="00000000" w:rsidRDefault="00000000" w:rsidRPr="00000000" w14:paraId="000001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Mã nguồn và kiến trúc hệ thống phải được thiết kế theo hướng dễ bảo trì, cho phép các lập trình viên dễ dàng sửa lỗi và cập nhật tính năng mới.</w:t>
      </w:r>
    </w:p>
    <w:p w:rsidR="00000000" w:rsidDel="00000000" w:rsidP="00000000" w:rsidRDefault="00000000" w:rsidRPr="00000000" w14:paraId="0000011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Tài liệu hệ thống phải được cập nhật thường xuyên, bao gồm các tài liệu về thiết kế, hướng dẫn sử dụng, và nhật ký thay đổi.</w:t>
      </w:r>
    </w:p>
    <w:p w:rsidR="00000000" w:rsidDel="00000000" w:rsidP="00000000" w:rsidRDefault="00000000" w:rsidRPr="00000000" w14:paraId="000001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Tính chính xác và nhất quán</w:t>
      </w:r>
    </w:p>
    <w:p w:rsidR="00000000" w:rsidDel="00000000" w:rsidP="00000000" w:rsidRDefault="00000000" w:rsidRPr="00000000" w14:paraId="0000011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Hệ thống phải ghi lại đầy đủ thông tin về các giao dịch của người dùng, bao gồm chi tiết thanh toán, lịch sử giao dịch và trạng thái giao dịch.</w:t>
      </w:r>
    </w:p>
    <w:p w:rsidR="00000000" w:rsidDel="00000000" w:rsidP="00000000" w:rsidRDefault="00000000" w:rsidRPr="00000000" w14:paraId="0000012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Hệ thống phải cung cấp tính năng theo dõi và quản lý các giao dịch lỗi để đảm bảo tất cả các giao dịch đều được xử lý chính xác.</w:t>
      </w:r>
    </w:p>
    <w:p w:rsidR="00000000" w:rsidDel="00000000" w:rsidP="00000000" w:rsidRDefault="00000000" w:rsidRPr="00000000" w14:paraId="000001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Khả năng phục hồi</w:t>
      </w:r>
    </w:p>
    <w:p w:rsidR="00000000" w:rsidDel="00000000" w:rsidP="00000000" w:rsidRDefault="00000000" w:rsidRPr="00000000" w14:paraId="000001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Hệ thống phải có phương án sao lưu dữ liệu định kỳ để đảm bảo phục hồi nhanh chóng trong trường hợp gặp sự cố hoặc mất mát dữ liệu.</w:t>
      </w:r>
    </w:p>
    <w:p w:rsidR="00000000" w:rsidDel="00000000" w:rsidP="00000000" w:rsidRDefault="00000000" w:rsidRPr="00000000" w14:paraId="0000012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Cần thiết lập quy trình khôi phục hệ thống trong thời gian tối đa là 2 giờ trong trường hợp mất dữ liệu hoặc ngừng hoạt động.</w:t>
      </w:r>
    </w:p>
    <w:p w:rsidR="00000000" w:rsidDel="00000000" w:rsidP="00000000" w:rsidRDefault="00000000" w:rsidRPr="00000000" w14:paraId="000001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Giao diện người dùng</w:t>
      </w:r>
    </w:p>
    <w:p w:rsidR="00000000" w:rsidDel="00000000" w:rsidP="00000000" w:rsidRDefault="00000000" w:rsidRPr="00000000" w14:paraId="000001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Giao diện người dùng phải đơn giản, thân thiện và dễ sử dụng, đảm bảo người dùng có thể thực hiện các thao tác cần thiết mà không gặp khó khăn.</w:t>
      </w:r>
    </w:p>
    <w:p w:rsidR="00000000" w:rsidDel="00000000" w:rsidP="00000000" w:rsidRDefault="00000000" w:rsidRPr="00000000" w14:paraId="0000012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Giao diện phải đảm bảo tính đồng nhất, có responsive và hỗ trợ ngôn ngữ tiếng Việt để phù hợp với đối tượng người dùng chính.</w:t>
      </w:r>
    </w:p>
    <w:p w:rsidR="00000000" w:rsidDel="00000000" w:rsidP="00000000" w:rsidRDefault="00000000" w:rsidRPr="00000000" w14:paraId="00000127">
      <w:pPr>
        <w:pStyle w:val="Heading1"/>
        <w:numPr>
          <w:ilvl w:val="0"/>
          <w:numId w:val="2"/>
        </w:numPr>
        <w:ind w:left="432" w:hanging="432"/>
        <w:rPr/>
      </w:pPr>
      <w:r w:rsidDel="00000000" w:rsidR="00000000" w:rsidRPr="00000000">
        <w:rPr>
          <w:rtl w:val="0"/>
        </w:rPr>
        <w:t xml:space="preserve">Yêu cầu tổng thể</w:t>
      </w:r>
    </w:p>
    <w:p w:rsidR="00000000" w:rsidDel="00000000" w:rsidP="00000000" w:rsidRDefault="00000000" w:rsidRPr="00000000" w14:paraId="000001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Kiến trúc hệ thống</w:t>
      </w:r>
    </w:p>
    <w:p w:rsidR="00000000" w:rsidDel="00000000" w:rsidP="00000000" w:rsidRDefault="00000000" w:rsidRPr="00000000" w14:paraId="000001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Hệ thống E-Hub sẽ triển khai theo kiến trúc Client - Server, phân lớp rõ ràng ra là Frontend, Backend và Database.</w:t>
      </w:r>
    </w:p>
    <w:p w:rsidR="00000000" w:rsidDel="00000000" w:rsidP="00000000" w:rsidRDefault="00000000" w:rsidRPr="00000000" w14:paraId="000001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Hệ thống sẽ được container hóa và triển khai trên Amazon ECS để tối ưu hóa việc quản lý và mở rộng ứng dụng theo nhu cầu.</w:t>
      </w:r>
    </w:p>
    <w:p w:rsidR="00000000" w:rsidDel="00000000" w:rsidP="00000000" w:rsidRDefault="00000000" w:rsidRPr="00000000" w14:paraId="000001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ECS sẽ chạy trên AWS Fargate, loại bỏ nhu cầu quản lý server và cho phép tự động điều chỉnh tài nguyên dựa trên nhu cầu thực tế.</w:t>
      </w:r>
    </w:p>
    <w:p w:rsidR="00000000" w:rsidDel="00000000" w:rsidP="00000000" w:rsidRDefault="00000000" w:rsidRPr="00000000" w14:paraId="000001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Công nghệ Backend</w:t>
      </w:r>
    </w:p>
    <w:p w:rsidR="00000000" w:rsidDel="00000000" w:rsidP="00000000" w:rsidRDefault="00000000" w:rsidRPr="00000000" w14:paraId="000001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 dụng Java Spring Boot để phát triển backend, xây dựng các API phục vụ giao tiếp với frontend.</w:t>
      </w:r>
    </w:p>
    <w:p w:rsidR="00000000" w:rsidDel="00000000" w:rsidP="00000000" w:rsidRDefault="00000000" w:rsidRPr="00000000" w14:paraId="000001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JWT (JSON Web Tokens) sẽ được sử dụng để xác thực và phân quyền người dùng.</w:t>
      </w:r>
    </w:p>
    <w:p w:rsidR="00000000" w:rsidDel="00000000" w:rsidP="00000000" w:rsidRDefault="00000000" w:rsidRPr="00000000" w14:paraId="000001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Công nghệ Frontend</w:t>
      </w:r>
    </w:p>
    <w:p w:rsidR="00000000" w:rsidDel="00000000" w:rsidP="00000000" w:rsidRDefault="00000000" w:rsidRPr="00000000" w14:paraId="000001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 dụng React.js hoặc Angular để phát triển giao diện người dùng, tạo trải nghiệm mượt mà và phản hồi nhanh.</w:t>
      </w:r>
    </w:p>
    <w:p w:rsidR="00000000" w:rsidDel="00000000" w:rsidP="00000000" w:rsidRDefault="00000000" w:rsidRPr="00000000" w14:paraId="000001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Amazon CloudFront sẽ phân phối nội dung frontend qua CDN, đảm bảo tốc độ tải trang nhanh cho người dùng ở nhiều khu vực địa lý khác nhau.</w:t>
      </w:r>
    </w:p>
    <w:p w:rsidR="00000000" w:rsidDel="00000000" w:rsidP="00000000" w:rsidRDefault="00000000" w:rsidRPr="00000000" w14:paraId="000001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RESTful API sẽ được sử dụng để giao tiếp giữa frontend và backend.</w:t>
      </w:r>
    </w:p>
    <w:p w:rsidR="00000000" w:rsidDel="00000000" w:rsidP="00000000" w:rsidRDefault="00000000" w:rsidRPr="00000000" w14:paraId="000001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Cơ sở dữ liệu</w:t>
      </w:r>
    </w:p>
    <w:p w:rsidR="00000000" w:rsidDel="00000000" w:rsidP="00000000" w:rsidRDefault="00000000" w:rsidRPr="00000000" w14:paraId="000001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Amazon RDS sẽ được sử dụng cho cơ sở dữ liệu quan hệ, với MySQL hoặc PostgreSQL để quản lý dữ liệu tập trung và hỗ trợ các tính năng sao lưu tự động.</w:t>
      </w:r>
    </w:p>
    <w:p w:rsidR="00000000" w:rsidDel="00000000" w:rsidP="00000000" w:rsidRDefault="00000000" w:rsidRPr="00000000" w14:paraId="000001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Amazon S3 sẽ lưu trữ các tài liệu khóa học, hình ảnh và video của người dùng, giúp giảm tải và hỗ trợ quản lý nội dung đa phương tiện.</w:t>
      </w:r>
    </w:p>
    <w:p w:rsidR="00000000" w:rsidDel="00000000" w:rsidP="00000000" w:rsidRDefault="00000000" w:rsidRPr="00000000" w14:paraId="000001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Lưu trữ và quản lý tài liệu</w:t>
      </w:r>
    </w:p>
    <w:p w:rsidR="00000000" w:rsidDel="00000000" w:rsidP="00000000" w:rsidRDefault="00000000" w:rsidRPr="00000000" w14:paraId="000001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Amazon S3 sẽ đóng vai trò là kho lưu trữ chính cho các tài liệu, video khóa học, và hình ảnh, đảm bảo tính an toàn và truy cập linh hoạt từ nhiều thiết bị.</w:t>
      </w:r>
    </w:p>
    <w:p w:rsidR="00000000" w:rsidDel="00000000" w:rsidP="00000000" w:rsidRDefault="00000000" w:rsidRPr="00000000" w14:paraId="000001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 dụng S3 Object Lock để bảo vệ các tài liệu quan trọng, ngăn chặn việc xóa hoặc ghi đè ngoài ý muốn.</w:t>
      </w:r>
    </w:p>
    <w:p w:rsidR="00000000" w:rsidDel="00000000" w:rsidP="00000000" w:rsidRDefault="00000000" w:rsidRPr="00000000" w14:paraId="000001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Bảo mật hệ thống</w:t>
      </w:r>
    </w:p>
    <w:p w:rsidR="00000000" w:rsidDel="00000000" w:rsidP="00000000" w:rsidRDefault="00000000" w:rsidRPr="00000000" w14:paraId="000001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Mã hóa lưu lượng giữa người dùng và hệ thống bằng SSL/TLS để bảo vệ dữ liệu truyền tải.</w:t>
      </w:r>
    </w:p>
    <w:p w:rsidR="00000000" w:rsidDel="00000000" w:rsidP="00000000" w:rsidRDefault="00000000" w:rsidRPr="00000000" w14:paraId="000001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IAM (Identity and Access Management) sẽ được dùng để quản lý và cấp quyền truy cập vào các dịch vụ AWS.</w:t>
      </w:r>
    </w:p>
    <w:p w:rsidR="00000000" w:rsidDel="00000000" w:rsidP="00000000" w:rsidRDefault="00000000" w:rsidRPr="00000000" w14:paraId="000001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 dụng VPC (Virtual Private Cloud) để cô lập các thành phần của hệ thống, cho phép kiểm soát truy cập vào các thành phần nhạy cảm.</w:t>
      </w:r>
    </w:p>
    <w:p w:rsidR="00000000" w:rsidDel="00000000" w:rsidP="00000000" w:rsidRDefault="00000000" w:rsidRPr="00000000" w14:paraId="000001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AWS WAF (Web Application Firewall) để bảo vệ ứng dụng khỏi các cuộc tấn công như DDoS, SQL Injection, và các lỗ hổng bảo mật khác.</w:t>
      </w:r>
    </w:p>
    <w:p w:rsidR="00000000" w:rsidDel="00000000" w:rsidP="00000000" w:rsidRDefault="00000000" w:rsidRPr="00000000" w14:paraId="000001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Thanh toán và bảo mật giao dịch</w:t>
      </w:r>
    </w:p>
    <w:p w:rsidR="00000000" w:rsidDel="00000000" w:rsidP="00000000" w:rsidRDefault="00000000" w:rsidRPr="00000000" w14:paraId="000001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sdt>
        <w:sdtPr>
          <w:tag w:val="goog_rdk_4"/>
        </w:sdtPr>
        <w:sdtContent>
          <w:commentRangeStart w:id="4"/>
        </w:sdtContent>
      </w:sd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Tích hợp các cổng thanh toán như </w:t>
      </w:r>
      <w:r w:rsidDel="00000000" w:rsidR="00000000" w:rsidRPr="00000000">
        <w:rPr>
          <w:rtl w:val="0"/>
        </w:rPr>
        <w:t xml:space="preserve">VNPay hoặc Momo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đảm bảo tuân thủ tiêu chuẩn PCI-DSS cho giao dịch bảo mật.</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1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 dụng AWS CloudTrail để theo dõi và ghi lại các hoạt động liên quan đến giao dịch, hỗ trợ giám sát và xử lý lỗi khi cần.</w:t>
      </w:r>
    </w:p>
    <w:p w:rsidR="00000000" w:rsidDel="00000000" w:rsidP="00000000" w:rsidRDefault="00000000" w:rsidRPr="00000000" w14:paraId="000001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Hạ tầng triển khai và cân bằng tải</w:t>
      </w:r>
    </w:p>
    <w:p w:rsidR="00000000" w:rsidDel="00000000" w:rsidP="00000000" w:rsidRDefault="00000000" w:rsidRPr="00000000" w14:paraId="000001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 dụng Amazon ECS trên nền AWS Fargate để tự động hóa việc triển khai, mở rộng, và quản lý các container của hệ thống mà không cần quản lý server trực tiếp.</w:t>
      </w:r>
    </w:p>
    <w:p w:rsidR="00000000" w:rsidDel="00000000" w:rsidP="00000000" w:rsidRDefault="00000000" w:rsidRPr="00000000" w14:paraId="000001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Amazon Elastic Load Balancing (ELB) sẽ phân phối tải giữa các task ECS, đảm bảo tính sẵn sàng cao và cân bằng tải hiệu quả.</w:t>
      </w:r>
    </w:p>
    <w:p w:rsidR="00000000" w:rsidDel="00000000" w:rsidP="00000000" w:rsidRDefault="00000000" w:rsidRPr="00000000" w14:paraId="000001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Auto Scaling sẽ tự động điều chỉnh số lượng task trên ECS dựa trên lưu lượng truy cập và mức độ sử dụng tài nguyên, đảm bảo hiệu suất ổn định trong giờ cao điểm.</w:t>
      </w:r>
    </w:p>
    <w:p w:rsidR="00000000" w:rsidDel="00000000" w:rsidP="00000000" w:rsidRDefault="00000000" w:rsidRPr="00000000" w14:paraId="000001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Giám sát và quản lý log</w:t>
      </w:r>
    </w:p>
    <w:p w:rsidR="00000000" w:rsidDel="00000000" w:rsidP="00000000" w:rsidRDefault="00000000" w:rsidRPr="00000000" w14:paraId="000001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Amazon CloudWatch sẽ được sử dụng để giám sát hiệu suất và các chỉ số quan trọng của hệ thống, như CPU, bộ nhớ và lưu lượng truy cập.</w:t>
      </w:r>
    </w:p>
    <w:p w:rsidR="00000000" w:rsidDel="00000000" w:rsidP="00000000" w:rsidRDefault="00000000" w:rsidRPr="00000000" w14:paraId="000001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CloudWatch Logs để thu thập và quản lý log ứng dụng, hỗ trợ phân tích và xử lý lỗi kịp thời.</w:t>
      </w:r>
    </w:p>
    <w:p w:rsidR="00000000" w:rsidDel="00000000" w:rsidP="00000000" w:rsidRDefault="00000000" w:rsidRPr="00000000" w14:paraId="000001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AWS Config sẽ giám sát các thay đổi cấu hình trên các dịch vụ AWS để đảm bảo hệ thống luôn tuân thủ các chính sách bảo mật.</w:t>
      </w:r>
    </w:p>
    <w:p w:rsidR="00000000" w:rsidDel="00000000" w:rsidP="00000000" w:rsidRDefault="00000000" w:rsidRPr="00000000" w14:paraId="000001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Quy trình CI/CD</w:t>
      </w:r>
    </w:p>
    <w:p w:rsidR="00000000" w:rsidDel="00000000" w:rsidP="00000000" w:rsidRDefault="00000000" w:rsidRPr="00000000" w14:paraId="000001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 dụng AWS CodePipeline và AWS CodeBuild để thiết lập quy trình CI/CD tự động, bao gồm xây dựng, kiểm thử và triển khai ứng dụng lên ECS.</w:t>
      </w:r>
    </w:p>
    <w:p w:rsidR="00000000" w:rsidDel="00000000" w:rsidP="00000000" w:rsidRDefault="00000000" w:rsidRPr="00000000" w14:paraId="000001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Thiết lập kiểm thử tự động, bao gồm kiểm thử đơn vị và kiểm thử tích hợp, đảm bảo chất lượng phần mềm trước khi phát hành.</w:t>
      </w:r>
    </w:p>
    <w:p w:rsidR="00000000" w:rsidDel="00000000" w:rsidP="00000000" w:rsidRDefault="00000000" w:rsidRPr="00000000" w14:paraId="000001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Gửi Thông Báo</w:t>
      </w:r>
    </w:p>
    <w:p w:rsidR="00000000" w:rsidDel="00000000" w:rsidP="00000000" w:rsidRDefault="00000000" w:rsidRPr="00000000" w14:paraId="000001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Amazon SNS (Simple Notification Service): Hệ thống có thể sử dụng SNS để gửi thông báo tức thời đến người dùng. SNS hỗ trợ gửi thông báo qua nhiều kênh như:</w:t>
      </w:r>
    </w:p>
    <w:p w:rsidR="00000000" w:rsidDel="00000000" w:rsidP="00000000" w:rsidRDefault="00000000" w:rsidRPr="00000000" w14:paraId="000001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Tin nhắn SMS: Gửi trực tiếp đến điện thoại người dùng, phù hợp cho các thông báo khẩn cấp hoặc quan trọng.</w:t>
      </w:r>
    </w:p>
    <w:p w:rsidR="00000000" w:rsidDel="00000000" w:rsidP="00000000" w:rsidRDefault="00000000" w:rsidRPr="00000000" w14:paraId="000001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Email: Gửi thông báo qua email.</w:t>
      </w:r>
    </w:p>
    <w:p w:rsidR="00000000" w:rsidDel="00000000" w:rsidP="00000000" w:rsidRDefault="00000000" w:rsidRPr="00000000" w14:paraId="000001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Push Notifications: SNS có thể tích hợp với các dịch vụ push notification trên di động như Apple Push Notification Service (APNs) hoặc Firebase Cloud Messaging (FCM) để gửi thông báo cho ứng dụng di động của E-Hub.</w:t>
      </w:r>
    </w:p>
    <w:p w:rsidR="00000000" w:rsidDel="00000000" w:rsidP="00000000" w:rsidRDefault="00000000" w:rsidRPr="00000000" w14:paraId="000001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Amazon EventBridge có thể kết hợp với SNS để quản lý các sự kiện và kích hoạt thông báo khi có sự kiện cụ thể trong hệ thống, như hoàn thành bài học, cập nhật khóa học, hoặc các tương tác mới trên diễn đàn.</w:t>
      </w:r>
    </w:p>
    <w:p w:rsidR="00000000" w:rsidDel="00000000" w:rsidP="00000000" w:rsidRDefault="00000000" w:rsidRPr="00000000" w14:paraId="000001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Gửi Email</w:t>
      </w:r>
    </w:p>
    <w:p w:rsidR="00000000" w:rsidDel="00000000" w:rsidP="00000000" w:rsidRDefault="00000000" w:rsidRPr="00000000" w14:paraId="000001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Amazon SES (Simple Email Service): Sử dụng SES để gửi email cho người dùng, phù hợp cho các thông báo thường xuyên và email giao dịch, như:</w:t>
      </w:r>
    </w:p>
    <w:p w:rsidR="00000000" w:rsidDel="00000000" w:rsidP="00000000" w:rsidRDefault="00000000" w:rsidRPr="00000000" w14:paraId="000001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Email xác nhận đăng ký: Gửi khi người dùng tạo tài khoản mới để xác thực email.</w:t>
      </w:r>
    </w:p>
    <w:p w:rsidR="00000000" w:rsidDel="00000000" w:rsidP="00000000" w:rsidRDefault="00000000" w:rsidRPr="00000000" w14:paraId="0000015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Email thông báo khóa học: Gửi khi có cập nhật hoặc nhắc nhở liên quan đến khóa học.</w:t>
      </w:r>
    </w:p>
    <w:p w:rsidR="00000000" w:rsidDel="00000000" w:rsidP="00000000" w:rsidRDefault="00000000" w:rsidRPr="00000000" w14:paraId="000001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Email giao dịch: Gửi hóa đơn hoặc xác nhận thanh toán khi người dùng hoàn thành giao dịch.</w:t>
      </w:r>
    </w:p>
    <w:p w:rsidR="00000000" w:rsidDel="00000000" w:rsidP="00000000" w:rsidRDefault="00000000" w:rsidRPr="00000000" w14:paraId="000001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Email hỗ trợ và phản hồi: Hệ thống có thể tự động gửi phản hồi hoặc yêu cầu trợ giúp từ người dùng qua SES.</w:t>
      </w:r>
    </w:p>
    <w:p w:rsidR="00000000" w:rsidDel="00000000" w:rsidP="00000000" w:rsidRDefault="00000000" w:rsidRPr="00000000" w14:paraId="000001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Lưu trữ và Theo dõi Thông Báo và Email</w:t>
      </w:r>
    </w:p>
    <w:p w:rsidR="00000000" w:rsidDel="00000000" w:rsidP="00000000" w:rsidRDefault="00000000" w:rsidRPr="00000000" w14:paraId="000001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Amazon CloudWatch có thể giám sát và lưu trữ log của các sự kiện và thông báo, giúp bạn theo dõi việc gửi thông báo và email để đảm bảo chúng được gửi thành công.</w:t>
      </w:r>
    </w:p>
    <w:p w:rsidR="00000000" w:rsidDel="00000000" w:rsidP="00000000" w:rsidRDefault="00000000" w:rsidRPr="00000000" w14:paraId="0000015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AWS CloudTrail sẽ ghi lại các hoạt động liên quan đến SNS và SES, giúp quản lý lịch sử gửi thông báo và email, đồng thời hỗ trợ truy xuất nếu có vấn đề.</w:t>
      </w:r>
    </w:p>
    <w:p w:rsidR="00000000" w:rsidDel="00000000" w:rsidP="00000000" w:rsidRDefault="00000000" w:rsidRPr="00000000" w14:paraId="0000015B">
      <w:pPr>
        <w:pStyle w:val="Heading1"/>
        <w:numPr>
          <w:ilvl w:val="0"/>
          <w:numId w:val="2"/>
        </w:numPr>
        <w:ind w:left="432" w:hanging="432"/>
        <w:rPr/>
      </w:pPr>
      <w:r w:rsidDel="00000000" w:rsidR="00000000" w:rsidRPr="00000000">
        <w:rPr>
          <w:rtl w:val="0"/>
        </w:rPr>
        <w:t xml:space="preserve">Yêu cầu chất lượng ứng dụng</w:t>
      </w:r>
      <w:r w:rsidDel="00000000" w:rsidR="00000000" w:rsidRPr="00000000">
        <w:rPr>
          <w:rtl w:val="0"/>
        </w:rPr>
      </w:r>
    </w:p>
    <w:tbl>
      <w:tblPr>
        <w:tblStyle w:val="Table4"/>
        <w:tblW w:w="9525.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440"/>
        <w:gridCol w:w="1800"/>
        <w:gridCol w:w="2970"/>
        <w:gridCol w:w="3315"/>
        <w:tblGridChange w:id="0">
          <w:tblGrid>
            <w:gridCol w:w="1440"/>
            <w:gridCol w:w="1800"/>
            <w:gridCol w:w="2970"/>
            <w:gridCol w:w="3315"/>
          </w:tblGrid>
        </w:tblGridChange>
      </w:tblGrid>
      <w:tr>
        <w:trPr>
          <w:cantSplit w:val="0"/>
          <w:trHeight w:val="881.923828125" w:hRule="atLeast"/>
          <w:tblHeader w:val="0"/>
        </w:trPr>
        <w:tc>
          <w:tcPr>
            <w:vAlign w:val="center"/>
          </w:tcPr>
          <w:p w:rsidR="00000000" w:rsidDel="00000000" w:rsidP="00000000" w:rsidRDefault="00000000" w:rsidRPr="00000000" w14:paraId="0000015C">
            <w:pPr>
              <w:jc w:val="center"/>
              <w:rPr/>
            </w:pPr>
            <w:r w:rsidDel="00000000" w:rsidR="00000000" w:rsidRPr="00000000">
              <w:rPr>
                <w:rtl w:val="0"/>
              </w:rPr>
              <w:t xml:space="preserve">Yêu cầu chất lượng</w:t>
            </w:r>
          </w:p>
        </w:tc>
        <w:tc>
          <w:tcPr>
            <w:vAlign w:val="center"/>
          </w:tcPr>
          <w:p w:rsidR="00000000" w:rsidDel="00000000" w:rsidP="00000000" w:rsidRDefault="00000000" w:rsidRPr="00000000" w14:paraId="0000015D">
            <w:pPr>
              <w:jc w:val="center"/>
              <w:rPr/>
            </w:pPr>
            <w:r w:rsidDel="00000000" w:rsidR="00000000" w:rsidRPr="00000000">
              <w:rPr>
                <w:rtl w:val="0"/>
              </w:rPr>
              <w:t xml:space="preserve">Chuẩn chất lượng tham chiếu</w:t>
            </w:r>
          </w:p>
        </w:tc>
        <w:tc>
          <w:tcPr>
            <w:vAlign w:val="center"/>
          </w:tcPr>
          <w:p w:rsidR="00000000" w:rsidDel="00000000" w:rsidP="00000000" w:rsidRDefault="00000000" w:rsidRPr="00000000" w14:paraId="0000015E">
            <w:pPr>
              <w:jc w:val="center"/>
              <w:rPr/>
            </w:pPr>
            <w:r w:rsidDel="00000000" w:rsidR="00000000" w:rsidRPr="00000000">
              <w:rPr>
                <w:rtl w:val="0"/>
              </w:rPr>
              <w:t xml:space="preserve">Mục tiêu</w:t>
            </w:r>
          </w:p>
        </w:tc>
        <w:tc>
          <w:tcPr>
            <w:vAlign w:val="center"/>
          </w:tcPr>
          <w:p w:rsidR="00000000" w:rsidDel="00000000" w:rsidP="00000000" w:rsidRDefault="00000000" w:rsidRPr="00000000" w14:paraId="0000015F">
            <w:pPr>
              <w:jc w:val="center"/>
              <w:rPr/>
            </w:pPr>
            <w:r w:rsidDel="00000000" w:rsidR="00000000" w:rsidRPr="00000000">
              <w:rPr>
                <w:rtl w:val="0"/>
              </w:rPr>
              <w:t xml:space="preserve">Phương thức</w:t>
            </w:r>
          </w:p>
        </w:tc>
      </w:tr>
      <w:tr>
        <w:trPr>
          <w:cantSplit w:val="0"/>
          <w:tblHeader w:val="0"/>
        </w:trPr>
        <w:tc>
          <w:tcPr>
            <w:vAlign w:val="center"/>
          </w:tcPr>
          <w:p w:rsidR="00000000" w:rsidDel="00000000" w:rsidP="00000000" w:rsidRDefault="00000000" w:rsidRPr="00000000" w14:paraId="00000160">
            <w:pPr>
              <w:jc w:val="center"/>
              <w:rPr>
                <w:b w:val="0"/>
              </w:rPr>
            </w:pPr>
            <w:r w:rsidDel="00000000" w:rsidR="00000000" w:rsidRPr="00000000">
              <w:rPr>
                <w:b w:val="0"/>
                <w:rtl w:val="0"/>
              </w:rPr>
              <w:t xml:space="preserve">Độ tin cậy</w:t>
            </w:r>
          </w:p>
        </w:tc>
        <w:tc>
          <w:tcPr>
            <w:vAlign w:val="center"/>
          </w:tcPr>
          <w:p w:rsidR="00000000" w:rsidDel="00000000" w:rsidP="00000000" w:rsidRDefault="00000000" w:rsidRPr="00000000" w14:paraId="00000161">
            <w:pPr>
              <w:jc w:val="center"/>
              <w:rPr/>
            </w:pPr>
            <w:r w:rsidDel="00000000" w:rsidR="00000000" w:rsidRPr="00000000">
              <w:rPr>
                <w:rtl w:val="0"/>
              </w:rPr>
              <w:t xml:space="preserve">ISO/IEC 25010 (Reliability)</w:t>
            </w:r>
          </w:p>
        </w:tc>
        <w:tc>
          <w:tcPr>
            <w:vAlign w:val="center"/>
          </w:tcPr>
          <w:p w:rsidR="00000000" w:rsidDel="00000000" w:rsidP="00000000" w:rsidRDefault="00000000" w:rsidRPr="00000000" w14:paraId="00000162">
            <w:pPr>
              <w:rPr/>
            </w:pPr>
            <w:r w:rsidDel="00000000" w:rsidR="00000000" w:rsidRPr="00000000">
              <w:rPr>
                <w:rtl w:val="0"/>
              </w:rPr>
              <w:t xml:space="preserve">Đảm bảo hệ thống có khả năng hoạt động liên tục mà không gặp lỗi nghiêm trọng trong 99.9% thời gian vận hành (MTBF - Mean Time Between Failures: ít nhất 1,000 giờ).</w:t>
            </w:r>
          </w:p>
        </w:tc>
        <w:tc>
          <w:tcPr>
            <w:vAlign w:val="center"/>
          </w:tcPr>
          <w:p w:rsidR="00000000" w:rsidDel="00000000" w:rsidP="00000000" w:rsidRDefault="00000000" w:rsidRPr="00000000" w14:paraId="00000163">
            <w:pPr>
              <w:rPr/>
            </w:pPr>
            <w:r w:rsidDel="00000000" w:rsidR="00000000" w:rsidRPr="00000000">
              <w:rPr>
                <w:rtl w:val="0"/>
              </w:rPr>
              <w:t xml:space="preserve">Thực hiện các bài kiểm tra stress testing và kiểm tra khả năng chịu lỗi để đảm bảo hệ thống không gặp gián đoạn lớn trong các trường hợp sử dụng thông thường.</w:t>
            </w:r>
          </w:p>
        </w:tc>
      </w:tr>
      <w:tr>
        <w:trPr>
          <w:cantSplit w:val="0"/>
          <w:trHeight w:val="1285.8984375" w:hRule="atLeast"/>
          <w:tblHeader w:val="0"/>
        </w:trPr>
        <w:tc>
          <w:tcPr>
            <w:vAlign w:val="center"/>
          </w:tcPr>
          <w:p w:rsidR="00000000" w:rsidDel="00000000" w:rsidP="00000000" w:rsidRDefault="00000000" w:rsidRPr="00000000" w14:paraId="00000164">
            <w:pPr>
              <w:jc w:val="center"/>
              <w:rPr>
                <w:b w:val="0"/>
              </w:rPr>
            </w:pPr>
            <w:r w:rsidDel="00000000" w:rsidR="00000000" w:rsidRPr="00000000">
              <w:rPr>
                <w:b w:val="0"/>
                <w:rtl w:val="0"/>
              </w:rPr>
              <w:t xml:space="preserve">Tính chính xác và nhất quán</w:t>
            </w:r>
          </w:p>
        </w:tc>
        <w:tc>
          <w:tcPr>
            <w:vAlign w:val="center"/>
          </w:tcPr>
          <w:p w:rsidR="00000000" w:rsidDel="00000000" w:rsidP="00000000" w:rsidRDefault="00000000" w:rsidRPr="00000000" w14:paraId="00000165">
            <w:pPr>
              <w:jc w:val="center"/>
              <w:rPr/>
            </w:pPr>
            <w:r w:rsidDel="00000000" w:rsidR="00000000" w:rsidRPr="00000000">
              <w:rPr>
                <w:rtl w:val="0"/>
              </w:rPr>
              <w:t xml:space="preserve">ISO/IEC 25012 (Data Quality Model)</w:t>
            </w:r>
          </w:p>
        </w:tc>
        <w:tc>
          <w:tcPr>
            <w:vAlign w:val="center"/>
          </w:tcPr>
          <w:p w:rsidR="00000000" w:rsidDel="00000000" w:rsidP="00000000" w:rsidRDefault="00000000" w:rsidRPr="00000000" w14:paraId="00000166">
            <w:pPr>
              <w:rPr/>
            </w:pPr>
            <w:r w:rsidDel="00000000" w:rsidR="00000000" w:rsidRPr="00000000">
              <w:rPr>
                <w:rtl w:val="0"/>
              </w:rPr>
              <w:t xml:space="preserve"> Dữ liệu giao dịch và hoạt động của người dùng phải đạt độ chính xác tối thiểu 99.5%. Các lỗi dữ liệu không nhất quán cần được xử lý trong vòng 24 giờ kể từ khi phát hiện.</w:t>
            </w:r>
          </w:p>
        </w:tc>
        <w:tc>
          <w:tcPr>
            <w:vAlign w:val="center"/>
          </w:tcPr>
          <w:p w:rsidR="00000000" w:rsidDel="00000000" w:rsidP="00000000" w:rsidRDefault="00000000" w:rsidRPr="00000000" w14:paraId="00000167">
            <w:pPr>
              <w:rPr/>
            </w:pPr>
            <w:r w:rsidDel="00000000" w:rsidR="00000000" w:rsidRPr="00000000">
              <w:rPr>
                <w:rtl w:val="0"/>
              </w:rPr>
              <w:t xml:space="preserve"> Sử dụng các bài kiểm tra tích hợp và so sánh dữ liệu để đảm bảo tính nhất quán trong toàn hệ thống, đặc biệt trong các giao dịch tài chính và thông tin khóa học.</w:t>
            </w:r>
          </w:p>
        </w:tc>
      </w:tr>
      <w:tr>
        <w:trPr>
          <w:cantSplit w:val="0"/>
          <w:tblHeader w:val="0"/>
        </w:trPr>
        <w:tc>
          <w:tcPr>
            <w:vAlign w:val="center"/>
          </w:tcPr>
          <w:p w:rsidR="00000000" w:rsidDel="00000000" w:rsidP="00000000" w:rsidRDefault="00000000" w:rsidRPr="00000000" w14:paraId="00000168">
            <w:pPr>
              <w:jc w:val="center"/>
              <w:rPr>
                <w:b w:val="0"/>
              </w:rPr>
            </w:pPr>
            <w:r w:rsidDel="00000000" w:rsidR="00000000" w:rsidRPr="00000000">
              <w:rPr>
                <w:b w:val="0"/>
                <w:rtl w:val="0"/>
              </w:rPr>
              <w:t xml:space="preserve">Khả năng sử dụng</w:t>
            </w:r>
          </w:p>
        </w:tc>
        <w:tc>
          <w:tcPr>
            <w:vAlign w:val="center"/>
          </w:tcPr>
          <w:p w:rsidR="00000000" w:rsidDel="00000000" w:rsidP="00000000" w:rsidRDefault="00000000" w:rsidRPr="00000000" w14:paraId="00000169">
            <w:pPr>
              <w:jc w:val="center"/>
              <w:rPr/>
            </w:pPr>
            <w:r w:rsidDel="00000000" w:rsidR="00000000" w:rsidRPr="00000000">
              <w:rPr>
                <w:rtl w:val="0"/>
              </w:rPr>
              <w:t xml:space="preserve"> ISO 9241-11 (Usability)</w:t>
            </w:r>
          </w:p>
        </w:tc>
        <w:tc>
          <w:tcPr>
            <w:vAlign w:val="center"/>
          </w:tcPr>
          <w:p w:rsidR="00000000" w:rsidDel="00000000" w:rsidP="00000000" w:rsidRDefault="00000000" w:rsidRPr="00000000" w14:paraId="0000016A">
            <w:pPr>
              <w:rPr/>
            </w:pPr>
            <w:r w:rsidDel="00000000" w:rsidR="00000000" w:rsidRPr="00000000">
              <w:rPr>
                <w:rtl w:val="0"/>
              </w:rPr>
              <w:t xml:space="preserve">Đảm bảo giao diện hệ thống dễ sử dụng, với chỉ số Usability Score đạt ít nhất 85% trong các bài kiểm tra người dùng (User Acceptance Testing). Người dùng phải có thể thực hiện thao tác quan trọng trong vòng 3 lần thử đầu tiên mà không cần trợ giúp.</w:t>
            </w:r>
          </w:p>
        </w:tc>
        <w:tc>
          <w:tcPr>
            <w:vAlign w:val="center"/>
          </w:tcPr>
          <w:p w:rsidR="00000000" w:rsidDel="00000000" w:rsidP="00000000" w:rsidRDefault="00000000" w:rsidRPr="00000000" w14:paraId="0000016B">
            <w:pPr>
              <w:rPr/>
            </w:pPr>
            <w:r w:rsidDel="00000000" w:rsidR="00000000" w:rsidRPr="00000000">
              <w:rPr>
                <w:rtl w:val="0"/>
              </w:rPr>
              <w:t xml:space="preserve">Thực hiện các bài kiểm tra trải nghiệm người dùng (UX testing) và khảo sát độ hài lòng của người dùng sau khi thử nghiệm hệ thống.</w:t>
            </w:r>
          </w:p>
        </w:tc>
      </w:tr>
      <w:tr>
        <w:trPr>
          <w:cantSplit w:val="0"/>
          <w:tblHeader w:val="0"/>
        </w:trPr>
        <w:tc>
          <w:tcPr>
            <w:vAlign w:val="center"/>
          </w:tcPr>
          <w:p w:rsidR="00000000" w:rsidDel="00000000" w:rsidP="00000000" w:rsidRDefault="00000000" w:rsidRPr="00000000" w14:paraId="0000016C">
            <w:pPr>
              <w:jc w:val="center"/>
              <w:rPr>
                <w:b w:val="0"/>
              </w:rPr>
            </w:pPr>
            <w:r w:rsidDel="00000000" w:rsidR="00000000" w:rsidRPr="00000000">
              <w:rPr>
                <w:b w:val="0"/>
                <w:rtl w:val="0"/>
              </w:rPr>
              <w:t xml:space="preserve">Tính ổn định</w:t>
            </w:r>
          </w:p>
        </w:tc>
        <w:tc>
          <w:tcPr>
            <w:vAlign w:val="center"/>
          </w:tcPr>
          <w:p w:rsidR="00000000" w:rsidDel="00000000" w:rsidP="00000000" w:rsidRDefault="00000000" w:rsidRPr="00000000" w14:paraId="0000016D">
            <w:pPr>
              <w:jc w:val="center"/>
              <w:rPr/>
            </w:pPr>
            <w:r w:rsidDel="00000000" w:rsidR="00000000" w:rsidRPr="00000000">
              <w:rPr>
                <w:rtl w:val="0"/>
              </w:rPr>
              <w:t xml:space="preserve">ISO/IEC 25010 (Stability)</w:t>
            </w:r>
          </w:p>
        </w:tc>
        <w:tc>
          <w:tcPr>
            <w:vAlign w:val="center"/>
          </w:tcPr>
          <w:p w:rsidR="00000000" w:rsidDel="00000000" w:rsidP="00000000" w:rsidRDefault="00000000" w:rsidRPr="00000000" w14:paraId="0000016E">
            <w:pPr>
              <w:rPr/>
            </w:pPr>
            <w:r w:rsidDel="00000000" w:rsidR="00000000" w:rsidRPr="00000000">
              <w:rPr>
                <w:rtl w:val="0"/>
              </w:rPr>
              <w:t xml:space="preserve">Hệ thống phải đảm bảo hoạt động liên tục trong các điều kiện tiêu chuẩn mà không gặp lỗi bất ngờ, với MTTR (Mean Time to Recovery - Thời gian phục hồi trung bình) dưới 5 phút cho các lỗi nhỏ.</w:t>
            </w:r>
          </w:p>
        </w:tc>
        <w:tc>
          <w:tcPr>
            <w:vAlign w:val="center"/>
          </w:tcPr>
          <w:p w:rsidR="00000000" w:rsidDel="00000000" w:rsidP="00000000" w:rsidRDefault="00000000" w:rsidRPr="00000000" w14:paraId="0000016F">
            <w:pPr>
              <w:rPr/>
            </w:pPr>
            <w:r w:rsidDel="00000000" w:rsidR="00000000" w:rsidRPr="00000000">
              <w:rPr>
                <w:rtl w:val="0"/>
              </w:rPr>
              <w:t xml:space="preserve">Dùng stress testing và đánh giá độ ổn định bằng cách mô phỏng các tình huống tải cao và đột biến dữ liệu.</w:t>
            </w:r>
          </w:p>
        </w:tc>
      </w:tr>
      <w:tr>
        <w:trPr>
          <w:cantSplit w:val="0"/>
          <w:tblHeader w:val="0"/>
        </w:trPr>
        <w:tc>
          <w:tcPr>
            <w:vAlign w:val="center"/>
          </w:tcPr>
          <w:p w:rsidR="00000000" w:rsidDel="00000000" w:rsidP="00000000" w:rsidRDefault="00000000" w:rsidRPr="00000000" w14:paraId="00000170">
            <w:pPr>
              <w:jc w:val="center"/>
              <w:rPr>
                <w:b w:val="0"/>
              </w:rPr>
            </w:pPr>
            <w:r w:rsidDel="00000000" w:rsidR="00000000" w:rsidRPr="00000000">
              <w:rPr>
                <w:b w:val="0"/>
                <w:rtl w:val="0"/>
              </w:rPr>
              <w:t xml:space="preserve">Khả năng phục hồi dữ liệu</w:t>
            </w:r>
          </w:p>
        </w:tc>
        <w:tc>
          <w:tcPr>
            <w:vAlign w:val="center"/>
          </w:tcPr>
          <w:p w:rsidR="00000000" w:rsidDel="00000000" w:rsidP="00000000" w:rsidRDefault="00000000" w:rsidRPr="00000000" w14:paraId="00000171">
            <w:pPr>
              <w:jc w:val="center"/>
              <w:rPr/>
            </w:pPr>
            <w:r w:rsidDel="00000000" w:rsidR="00000000" w:rsidRPr="00000000">
              <w:rPr>
                <w:rtl w:val="0"/>
              </w:rPr>
              <w:t xml:space="preserve"> ISO/IEC 27040 (Storage Security)</w:t>
            </w:r>
          </w:p>
        </w:tc>
        <w:tc>
          <w:tcPr>
            <w:vAlign w:val="center"/>
          </w:tcPr>
          <w:p w:rsidR="00000000" w:rsidDel="00000000" w:rsidP="00000000" w:rsidRDefault="00000000" w:rsidRPr="00000000" w14:paraId="00000172">
            <w:pPr>
              <w:rPr/>
            </w:pPr>
            <w:r w:rsidDel="00000000" w:rsidR="00000000" w:rsidRPr="00000000">
              <w:rPr>
                <w:rtl w:val="0"/>
              </w:rPr>
              <w:t xml:space="preserve">Hệ thống phải sao lưu dữ liệu định kỳ hàng ngày và có khả năng phục hồi dữ liệu quan trọng trong thời gian tối đa là 6 giờ. Độ mất mát dữ liệu (RPO - Recovery Point Objective) không được vượt quá 1 ngày.</w:t>
            </w:r>
          </w:p>
        </w:tc>
        <w:tc>
          <w:tcPr>
            <w:vAlign w:val="center"/>
          </w:tcPr>
          <w:p w:rsidR="00000000" w:rsidDel="00000000" w:rsidP="00000000" w:rsidRDefault="00000000" w:rsidRPr="00000000" w14:paraId="00000173">
            <w:pPr>
              <w:rPr/>
            </w:pPr>
            <w:r w:rsidDel="00000000" w:rsidR="00000000" w:rsidRPr="00000000">
              <w:rPr>
                <w:rtl w:val="0"/>
              </w:rPr>
              <w:t xml:space="preserve">Thực hiện các bài kiểm tra khôi phục dữ liệu định kỳ để đảm bảo thời gian khôi phục và dữ liệu khôi phục đúng với tiêu chuẩn.</w:t>
            </w:r>
          </w:p>
        </w:tc>
      </w:tr>
      <w:tr>
        <w:trPr>
          <w:cantSplit w:val="0"/>
          <w:tblHeader w:val="0"/>
        </w:trPr>
        <w:tc>
          <w:tcPr>
            <w:vAlign w:val="center"/>
          </w:tcPr>
          <w:p w:rsidR="00000000" w:rsidDel="00000000" w:rsidP="00000000" w:rsidRDefault="00000000" w:rsidRPr="00000000" w14:paraId="00000174">
            <w:pPr>
              <w:jc w:val="center"/>
              <w:rPr>
                <w:b w:val="0"/>
              </w:rPr>
            </w:pPr>
            <w:r w:rsidDel="00000000" w:rsidR="00000000" w:rsidRPr="00000000">
              <w:rPr>
                <w:b w:val="0"/>
                <w:rtl w:val="0"/>
              </w:rPr>
              <w:t xml:space="preserve">Bảo mật</w:t>
            </w:r>
          </w:p>
        </w:tc>
        <w:tc>
          <w:tcPr>
            <w:vAlign w:val="center"/>
          </w:tcPr>
          <w:p w:rsidR="00000000" w:rsidDel="00000000" w:rsidP="00000000" w:rsidRDefault="00000000" w:rsidRPr="00000000" w14:paraId="00000175">
            <w:pPr>
              <w:jc w:val="center"/>
              <w:rPr/>
            </w:pPr>
            <w:r w:rsidDel="00000000" w:rsidR="00000000" w:rsidRPr="00000000">
              <w:rPr>
                <w:rtl w:val="0"/>
              </w:rPr>
              <w:t xml:space="preserve"> ISO/IEC 27001 (Information Security Management), OWASP Top 10 (Application Security), PCI-DSS (cho bảo mật thanh toán)</w:t>
            </w:r>
          </w:p>
        </w:tc>
        <w:tc>
          <w:tcPr>
            <w:vAlign w:val="center"/>
          </w:tcPr>
          <w:p w:rsidR="00000000" w:rsidDel="00000000" w:rsidP="00000000" w:rsidRDefault="00000000" w:rsidRPr="00000000" w14:paraId="00000176">
            <w:pPr>
              <w:rPr/>
            </w:pPr>
            <w:r w:rsidDel="00000000" w:rsidR="00000000" w:rsidRPr="00000000">
              <w:rPr>
                <w:b w:val="1"/>
                <w:rtl w:val="0"/>
              </w:rPr>
              <w:t xml:space="preserve">Xác thực và Phân quyền</w:t>
            </w:r>
            <w:r w:rsidDel="00000000" w:rsidR="00000000" w:rsidRPr="00000000">
              <w:rPr>
                <w:rtl w:val="0"/>
              </w:rPr>
              <w:t xml:space="preserve">: Áp dụng xác thực hai yếu tố (2FA) cho tài khoản người dùng nhạy cảm và sử dụng quản lý phân quyền dựa trên vai trò (RBAC) để hạn chế truy cập không được phép.</w:t>
            </w:r>
          </w:p>
          <w:p w:rsidR="00000000" w:rsidDel="00000000" w:rsidP="00000000" w:rsidRDefault="00000000" w:rsidRPr="00000000" w14:paraId="00000177">
            <w:pPr>
              <w:rPr/>
            </w:pPr>
            <w:r w:rsidDel="00000000" w:rsidR="00000000" w:rsidRPr="00000000">
              <w:rPr>
                <w:b w:val="1"/>
                <w:rtl w:val="0"/>
              </w:rPr>
              <w:t xml:space="preserve">Mã hóa Dữ liệu</w:t>
            </w:r>
            <w:r w:rsidDel="00000000" w:rsidR="00000000" w:rsidRPr="00000000">
              <w:rPr>
                <w:rtl w:val="0"/>
              </w:rPr>
              <w:t xml:space="preserve">: Dữ liệu nhạy cảm (như mật khẩu và thông tin thanh toán) phải được mã hóa bằng các thuật toán bảo mật tiêu chuẩn như AES-256 cho dữ liệu lưu trữ và SSL/TLS cho dữ liệu truyền tải.</w:t>
            </w:r>
          </w:p>
          <w:p w:rsidR="00000000" w:rsidDel="00000000" w:rsidP="00000000" w:rsidRDefault="00000000" w:rsidRPr="00000000" w14:paraId="00000178">
            <w:pPr>
              <w:rPr/>
            </w:pPr>
            <w:r w:rsidDel="00000000" w:rsidR="00000000" w:rsidRPr="00000000">
              <w:rPr>
                <w:b w:val="1"/>
                <w:rtl w:val="0"/>
              </w:rPr>
              <w:t xml:space="preserve">Bảo mật Giao dịch</w:t>
            </w:r>
            <w:r w:rsidDel="00000000" w:rsidR="00000000" w:rsidRPr="00000000">
              <w:rPr>
                <w:rtl w:val="0"/>
              </w:rPr>
              <w:t xml:space="preserve">: Tuân thủ tiêu chuẩn PCI-DSS cho các giao dịch thanh toán trực tuyến, bao gồm việc tích hợp với các cổng thanh toán an toàn và lưu trữ thông tin thanh toán theo chuẩn bảo mật PCI.</w:t>
            </w:r>
          </w:p>
          <w:p w:rsidR="00000000" w:rsidDel="00000000" w:rsidP="00000000" w:rsidRDefault="00000000" w:rsidRPr="00000000" w14:paraId="00000179">
            <w:pPr>
              <w:rPr/>
            </w:pPr>
            <w:r w:rsidDel="00000000" w:rsidR="00000000" w:rsidRPr="00000000">
              <w:rPr>
                <w:rtl w:val="0"/>
              </w:rPr>
            </w:r>
          </w:p>
        </w:tc>
        <w:tc>
          <w:tcPr>
            <w:vAlign w:val="center"/>
          </w:tcPr>
          <w:p w:rsidR="00000000" w:rsidDel="00000000" w:rsidP="00000000" w:rsidRDefault="00000000" w:rsidRPr="00000000" w14:paraId="0000017A">
            <w:pPr>
              <w:spacing w:after="240" w:before="240" w:lineRule="auto"/>
              <w:ind w:left="0" w:firstLine="0"/>
              <w:jc w:val="left"/>
              <w:rPr/>
            </w:pPr>
            <w:r w:rsidDel="00000000" w:rsidR="00000000" w:rsidRPr="00000000">
              <w:rPr>
                <w:b w:val="1"/>
                <w:rtl w:val="0"/>
              </w:rPr>
              <w:t xml:space="preserve">Kiểm tra xâm nhập (Penetration Testing)</w:t>
            </w:r>
            <w:r w:rsidDel="00000000" w:rsidR="00000000" w:rsidRPr="00000000">
              <w:rPr>
                <w:rtl w:val="0"/>
              </w:rPr>
              <w:t xml:space="preserve">: Thực hiện các bài kiểm tra xâm nhập định kỳ để phát hiện và khắc phục các lỗ hổng bảo mật.</w:t>
            </w:r>
          </w:p>
          <w:p w:rsidR="00000000" w:rsidDel="00000000" w:rsidP="00000000" w:rsidRDefault="00000000" w:rsidRPr="00000000" w14:paraId="0000017B">
            <w:pPr>
              <w:spacing w:after="240" w:before="240" w:lineRule="auto"/>
              <w:ind w:left="0" w:firstLine="0"/>
              <w:jc w:val="left"/>
              <w:rPr/>
            </w:pPr>
            <w:r w:rsidDel="00000000" w:rsidR="00000000" w:rsidRPr="00000000">
              <w:rPr>
                <w:b w:val="1"/>
                <w:rtl w:val="0"/>
              </w:rPr>
              <w:t xml:space="preserve">Đánh giá lỗ hổng (Vulnerability Assessment)</w:t>
            </w:r>
            <w:r w:rsidDel="00000000" w:rsidR="00000000" w:rsidRPr="00000000">
              <w:rPr>
                <w:rtl w:val="0"/>
              </w:rPr>
              <w:t xml:space="preserve">: Thực hiện đánh giá lỗ hổng hệ thống hàng quý và kiểm tra theo danh sách OWASP Top 10 để đảm bảo các điểm yếu phổ biến đã được xử lý.</w:t>
            </w:r>
          </w:p>
          <w:p w:rsidR="00000000" w:rsidDel="00000000" w:rsidP="00000000" w:rsidRDefault="00000000" w:rsidRPr="00000000" w14:paraId="0000017C">
            <w:pPr>
              <w:spacing w:after="240" w:before="240" w:lineRule="auto"/>
              <w:ind w:left="0" w:firstLine="0"/>
              <w:jc w:val="left"/>
              <w:rPr/>
            </w:pPr>
            <w:r w:rsidDel="00000000" w:rsidR="00000000" w:rsidRPr="00000000">
              <w:rPr>
                <w:b w:val="1"/>
                <w:rtl w:val="0"/>
              </w:rPr>
              <w:t xml:space="preserve">Kiểm tra tuân thủ PCI-DSS</w:t>
            </w:r>
            <w:r w:rsidDel="00000000" w:rsidR="00000000" w:rsidRPr="00000000">
              <w:rPr>
                <w:rtl w:val="0"/>
              </w:rPr>
              <w:t xml:space="preserve">: Định kỳ kiểm tra tuân thủ các tiêu chí bảo mật của PCI-DSS đối với các giao dịch thanh toán, bao gồm mã hóa dữ liệu và lưu trữ an toàn.</w:t>
            </w:r>
          </w:p>
          <w:p w:rsidR="00000000" w:rsidDel="00000000" w:rsidP="00000000" w:rsidRDefault="00000000" w:rsidRPr="00000000" w14:paraId="0000017D">
            <w:pPr>
              <w:rPr/>
            </w:pPr>
            <w:r w:rsidDel="00000000" w:rsidR="00000000" w:rsidRPr="00000000">
              <w:rPr>
                <w:rtl w:val="0"/>
              </w:rPr>
            </w:r>
          </w:p>
        </w:tc>
      </w:tr>
    </w:tbl>
    <w:p w:rsidR="00000000" w:rsidDel="00000000" w:rsidP="00000000" w:rsidRDefault="00000000" w:rsidRPr="00000000" w14:paraId="0000017E">
      <w:pPr>
        <w:pStyle w:val="Heading3"/>
        <w:ind w:left="0" w:firstLine="0"/>
        <w:rPr>
          <w:b w:val="1"/>
        </w:rPr>
      </w:pPr>
      <w:bookmarkStart w:colFirst="0" w:colLast="0" w:name="_heading=h.xlxkkgg8vmn6" w:id="0"/>
      <w:bookmarkEnd w:id="0"/>
      <w:r w:rsidDel="00000000" w:rsidR="00000000" w:rsidRPr="00000000">
        <w:rPr>
          <w:rtl w:val="0"/>
        </w:rPr>
      </w:r>
    </w:p>
    <w:p w:rsidR="00000000" w:rsidDel="00000000" w:rsidP="00000000" w:rsidRDefault="00000000" w:rsidRPr="00000000" w14:paraId="0000017F">
      <w:pPr>
        <w:pStyle w:val="Heading1"/>
        <w:numPr>
          <w:ilvl w:val="0"/>
          <w:numId w:val="2"/>
        </w:numPr>
        <w:ind w:left="432" w:hanging="432"/>
        <w:rPr/>
      </w:pPr>
      <w:r w:rsidDel="00000000" w:rsidR="00000000" w:rsidRPr="00000000">
        <w:rPr>
          <w:rtl w:val="0"/>
        </w:rPr>
        <w:t xml:space="preserve">Tiêu chí chấp nhận ứng dụng</w:t>
      </w:r>
    </w:p>
    <w:p w:rsidR="00000000" w:rsidDel="00000000" w:rsidP="00000000" w:rsidRDefault="00000000" w:rsidRPr="00000000" w14:paraId="000001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tl w:val="0"/>
        </w:rPr>
        <w:t xml:space="preserve">Hoàn thành các yêu cầu chức năng đã được mô tả với sỗ lỗi phát sinh dưới 5%</w:t>
      </w:r>
    </w:p>
    <w:p w:rsidR="00000000" w:rsidDel="00000000" w:rsidP="00000000" w:rsidRDefault="00000000" w:rsidRPr="00000000" w14:paraId="000001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u w:val="none"/>
        </w:rPr>
      </w:pPr>
      <w:r w:rsidDel="00000000" w:rsidR="00000000" w:rsidRPr="00000000">
        <w:rPr>
          <w:rtl w:val="0"/>
        </w:rPr>
        <w:t xml:space="preserve">Giải quyết được các yêu cầu phi chức năng đã được mô tả</w:t>
      </w:r>
    </w:p>
    <w:p w:rsidR="00000000" w:rsidDel="00000000" w:rsidP="00000000" w:rsidRDefault="00000000" w:rsidRPr="00000000" w14:paraId="000001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u w:val="none"/>
        </w:rPr>
      </w:pPr>
      <w:r w:rsidDel="00000000" w:rsidR="00000000" w:rsidRPr="00000000">
        <w:rPr>
          <w:rtl w:val="0"/>
        </w:rPr>
        <w:t xml:space="preserve">Thỏa mãn được các yêu cầu về chất lượng ứng dụng theo các chuẩn đã được đề ra</w:t>
      </w:r>
    </w:p>
    <w:p w:rsidR="00000000" w:rsidDel="00000000" w:rsidP="00000000" w:rsidRDefault="00000000" w:rsidRPr="00000000" w14:paraId="000001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u w:val="none"/>
        </w:rPr>
      </w:pPr>
      <w:r w:rsidDel="00000000" w:rsidR="00000000" w:rsidRPr="00000000">
        <w:rPr>
          <w:rtl w:val="0"/>
        </w:rPr>
        <w:t xml:space="preserve">Bàn giao đúng thời gian đã được quyết định</w:t>
      </w:r>
    </w:p>
    <w:sdt>
      <w:sdtPr>
        <w:tag w:val="goog_rdk_6"/>
      </w:sdtPr>
      <w:sdtContent>
        <w:p w:rsidR="00000000" w:rsidDel="00000000" w:rsidP="00000000" w:rsidRDefault="00000000" w:rsidRPr="00000000" w14:paraId="000001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ins w:author="Quốc Tây Lương (TayJava)" w:id="0" w:date="2024-11-11T04:20:19Z"/>
              <w:u w:val="none"/>
            </w:rPr>
          </w:pPr>
          <w:r w:rsidDel="00000000" w:rsidR="00000000" w:rsidRPr="00000000">
            <w:rPr>
              <w:rtl w:val="0"/>
            </w:rPr>
            <w:t xml:space="preserve">Không phát sinh chi phí với bất kì lí do nào</w:t>
          </w:r>
          <w:sdt>
            <w:sdtPr>
              <w:tag w:val="goog_rdk_5"/>
            </w:sdtPr>
            <w:sdtContent>
              <w:ins w:author="Quốc Tây Lương (TayJava)" w:id="0" w:date="2024-11-11T04:20:19Z">
                <w:r w:rsidDel="00000000" w:rsidR="00000000" w:rsidRPr="00000000">
                  <w:rPr>
                    <w:rtl w:val="0"/>
                  </w:rPr>
                </w:r>
              </w:ins>
            </w:sdtContent>
          </w:sdt>
        </w:p>
      </w:sdtContent>
    </w:sdt>
    <w:sdt>
      <w:sdtPr>
        <w:tag w:val="goog_rdk_8"/>
      </w:sdtPr>
      <w:sdtContent>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right="0"/>
            <w:jc w:val="both"/>
            <w:rPr>
              <w:ins w:author="Quốc Tây Lương (TayJava)" w:id="0" w:date="2024-11-11T04:20:19Z"/>
            </w:rPr>
          </w:pPr>
          <w:sdt>
            <w:sdtPr>
              <w:tag w:val="goog_rdk_7"/>
            </w:sdtPr>
            <w:sdtContent>
              <w:ins w:author="Quốc Tây Lương (TayJava)" w:id="0" w:date="2024-11-11T04:20:19Z">
                <w:r w:rsidDel="00000000" w:rsidR="00000000" w:rsidRPr="00000000">
                  <w:rPr>
                    <w:rtl w:val="0"/>
                  </w:rPr>
                </w:r>
              </w:ins>
            </w:sdtContent>
          </w:sdt>
        </w:p>
      </w:sdtContent>
    </w:sdt>
    <w:sdt>
      <w:sdtPr>
        <w:tag w:val="goog_rdk_10"/>
      </w:sdtPr>
      <w:sdtContent>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right="0"/>
            <w:jc w:val="both"/>
            <w:rPr>
              <w:ins w:author="Quốc Tây Lương (TayJava)" w:id="0" w:date="2024-11-11T04:20:19Z"/>
            </w:rPr>
          </w:pPr>
          <w:sdt>
            <w:sdtPr>
              <w:tag w:val="goog_rdk_9"/>
            </w:sdtPr>
            <w:sdtContent>
              <w:ins w:author="Quốc Tây Lương (TayJava)" w:id="0" w:date="2024-11-11T04:20:19Z">
                <w:r w:rsidDel="00000000" w:rsidR="00000000" w:rsidRPr="00000000">
                  <w:rPr>
                    <w:rtl w:val="0"/>
                  </w:rPr>
                  <w:t xml:space="preserve">Viết rất tốt e nha ! A thắc mắc là không biết e sưu tầm ở đâu vậy em không phiền nếu a share nó với các bạn trong group chứ</w:t>
                </w:r>
              </w:ins>
            </w:sdtContent>
          </w:sdt>
        </w:p>
      </w:sdtContent>
    </w:sdt>
    <w:sdt>
      <w:sdtPr>
        <w:tag w:val="goog_rdk_11"/>
      </w:sdtPr>
      <w:sdtContent>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right="0"/>
            <w:jc w:val="both"/>
            <w:rPr>
              <w:rFonts w:ascii="Arial" w:cs="Arial" w:eastAsia="Arial" w:hAnsi="Arial"/>
              <w:b w:val="0"/>
              <w:i w:val="0"/>
              <w:smallCaps w:val="0"/>
              <w:strike w:val="0"/>
              <w:color w:val="000000"/>
              <w:sz w:val="22"/>
              <w:szCs w:val="22"/>
              <w:u w:val="none"/>
              <w:shd w:fill="auto" w:val="clear"/>
              <w:vertAlign w:val="baseline"/>
              <w:rPrChange w:author="Quốc Tây Lương (TayJava)" w:id="1" w:date="2024-11-11T04:20:20Z">
                <w:rPr>
                  <w:u w:val="none"/>
                </w:rPr>
              </w:rPrChange>
            </w:rPr>
            <w:pPrChange w:author="Quốc Tây Lương (TayJava)" w:id="0" w:date="2024-11-11T04:20:20Z">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pPr>
            </w:pPrChange>
          </w:pPr>
          <w:r w:rsidDel="00000000" w:rsidR="00000000" w:rsidRPr="00000000">
            <w:rPr>
              <w:rtl w:val="0"/>
            </w:rPr>
            <w:t xml:space="preserve">dạ vâng a, cái này em đọc nhiều tài liệu, với lại trước đó e có bạn làm BA nên e cũng có ít kiến thức liên quan á a. Như mấy cái chứng chỉ liên quan chất lượng ISO thì e thấy bên thị EU cần nhiều.</w:t>
          </w:r>
          <w:r w:rsidDel="00000000" w:rsidR="00000000" w:rsidRPr="00000000">
            <w:rPr>
              <w:rtl w:val="0"/>
            </w:rPr>
          </w:r>
        </w:p>
      </w:sdtContent>
    </w:sdt>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Quốc Tây Lương (TayJava)" w:id="0" w:date="2024-11-11T04:03:41Z">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dụng</w:t>
      </w:r>
    </w:p>
  </w:comment>
  <w:comment w:author="Quốc Tây Lương (TayJava)" w:id="3" w:date="2024-11-11T04:11:48Z">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3s 5s e biết nó chậm thế nào ko ?</w:t>
      </w:r>
    </w:p>
  </w:comment>
  <w:comment w:author="Quốc Tây Lương (TayJava)" w:id="1" w:date="2024-11-11T04:04:16Z">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tối nghĩa quá e ạ, e có thể dùng system admin nha, System admin là quyền cao nhất trong bất kỳ hệ thống nào</w:t>
      </w:r>
    </w:p>
  </w:comment>
  <w:comment w:author="Quốc Tây Lương (TayJava)" w:id="4" w:date="2024-11-11T04:17:58Z">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Đang dùng cho người việt mà em nên cho các phương thức thanh toán như vnpay, momo,..</w:t>
      </w:r>
    </w:p>
  </w:comment>
  <w:comment w:author="Quốc Tây Lương (TayJava)" w:id="2" w:date="2024-11-11T04:09:16Z">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sẻ</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88" w15:done="0"/>
  <w15:commentEx w15:paraId="00000189" w15:done="0"/>
  <w15:commentEx w15:paraId="0000018A" w15:done="0"/>
  <w15:commentEx w15:paraId="0000018B" w15:done="0"/>
  <w15:commentEx w15:paraId="0000018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3"/>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3"/>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3"/>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3"/>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6"/>
        <w:szCs w:val="26"/>
        <w:lang w:val="en-US"/>
      </w:rPr>
    </w:rPrDefault>
    <w:pPrDefault>
      <w:pPr>
        <w:spacing w:after="16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jc w:val="left"/>
    </w:pPr>
    <w:rPr>
      <w:b w:val="1"/>
      <w:color w:val="000000"/>
      <w:sz w:val="36"/>
      <w:szCs w:val="36"/>
    </w:rPr>
  </w:style>
  <w:style w:type="paragraph" w:styleId="Heading2">
    <w:name w:val="heading 2"/>
    <w:basedOn w:val="Normal"/>
    <w:next w:val="Normal"/>
    <w:pPr>
      <w:keepNext w:val="1"/>
      <w:keepLines w:val="1"/>
      <w:spacing w:after="0" w:before="40" w:lineRule="auto"/>
      <w:ind w:left="576" w:hanging="576"/>
      <w:jc w:val="left"/>
    </w:pPr>
    <w:rPr>
      <w:b w:val="1"/>
      <w:i w:val="1"/>
      <w:color w:val="000000"/>
      <w:sz w:val="32"/>
      <w:szCs w:val="32"/>
    </w:rPr>
  </w:style>
  <w:style w:type="paragraph" w:styleId="Heading3">
    <w:name w:val="heading 3"/>
    <w:basedOn w:val="Normal"/>
    <w:next w:val="Normal"/>
    <w:pPr>
      <w:keepNext w:val="1"/>
      <w:keepLines w:val="1"/>
      <w:spacing w:after="0" w:before="40" w:lineRule="auto"/>
      <w:ind w:left="720" w:hanging="720"/>
      <w:jc w:val="left"/>
    </w:pPr>
    <w:rPr>
      <w:i w:val="1"/>
      <w:color w:val="000000"/>
      <w:sz w:val="28"/>
      <w:szCs w:val="28"/>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spacing w:after="0" w:lineRule="auto"/>
      <w:jc w:val="center"/>
    </w:pPr>
    <w:rPr>
      <w:b w:val="1"/>
      <w:color w:val="000000"/>
      <w:sz w:val="56"/>
      <w:szCs w:val="56"/>
    </w:rPr>
  </w:style>
  <w:style w:type="paragraph" w:styleId="Normal" w:default="1">
    <w:name w:val="Normal"/>
    <w:qFormat w:val="1"/>
    <w:rsid w:val="00AC1F88"/>
    <w:pPr>
      <w:spacing w:line="360" w:lineRule="auto"/>
      <w:jc w:val="both"/>
    </w:pPr>
    <w:rPr>
      <w:rFonts w:ascii="Times New Roman" w:hAnsi="Times New Roman"/>
      <w:sz w:val="26"/>
    </w:rPr>
  </w:style>
  <w:style w:type="paragraph" w:styleId="Heading1">
    <w:name w:val="heading 1"/>
    <w:basedOn w:val="Normal"/>
    <w:next w:val="Normal"/>
    <w:link w:val="Heading1Char"/>
    <w:autoRedefine w:val="1"/>
    <w:uiPriority w:val="9"/>
    <w:qFormat w:val="1"/>
    <w:rsid w:val="00AC1F88"/>
    <w:pPr>
      <w:keepNext w:val="1"/>
      <w:keepLines w:val="1"/>
      <w:numPr>
        <w:numId w:val="1"/>
      </w:numPr>
      <w:spacing w:after="0" w:before="240"/>
      <w:jc w:val="left"/>
      <w:outlineLvl w:val="0"/>
    </w:pPr>
    <w:rPr>
      <w:rFonts w:cstheme="majorBidi" w:eastAsiaTheme="majorEastAsia"/>
      <w:b w:val="1"/>
      <w:color w:val="000000" w:themeColor="text1"/>
      <w:sz w:val="36"/>
      <w:szCs w:val="32"/>
    </w:rPr>
  </w:style>
  <w:style w:type="paragraph" w:styleId="Heading2">
    <w:name w:val="heading 2"/>
    <w:basedOn w:val="Normal"/>
    <w:next w:val="Normal"/>
    <w:link w:val="Heading2Char"/>
    <w:autoRedefine w:val="1"/>
    <w:uiPriority w:val="9"/>
    <w:unhideWhenUsed w:val="1"/>
    <w:qFormat w:val="1"/>
    <w:rsid w:val="00AC1F88"/>
    <w:pPr>
      <w:keepNext w:val="1"/>
      <w:keepLines w:val="1"/>
      <w:numPr>
        <w:ilvl w:val="1"/>
        <w:numId w:val="1"/>
      </w:numPr>
      <w:spacing w:after="0" w:before="40"/>
      <w:jc w:val="left"/>
      <w:outlineLvl w:val="1"/>
    </w:pPr>
    <w:rPr>
      <w:rFonts w:cstheme="majorBidi" w:eastAsiaTheme="majorEastAsia"/>
      <w:b w:val="1"/>
      <w:i w:val="1"/>
      <w:color w:val="000000" w:themeColor="text1"/>
      <w:sz w:val="32"/>
      <w:szCs w:val="26"/>
    </w:rPr>
  </w:style>
  <w:style w:type="paragraph" w:styleId="Heading3">
    <w:name w:val="heading 3"/>
    <w:basedOn w:val="Normal"/>
    <w:next w:val="Normal"/>
    <w:link w:val="Heading3Char"/>
    <w:autoRedefine w:val="1"/>
    <w:uiPriority w:val="9"/>
    <w:unhideWhenUsed w:val="1"/>
    <w:qFormat w:val="1"/>
    <w:rsid w:val="00AC1F88"/>
    <w:pPr>
      <w:keepNext w:val="1"/>
      <w:keepLines w:val="1"/>
      <w:numPr>
        <w:ilvl w:val="2"/>
        <w:numId w:val="1"/>
      </w:numPr>
      <w:spacing w:after="0" w:before="40"/>
      <w:jc w:val="left"/>
      <w:outlineLvl w:val="2"/>
    </w:pPr>
    <w:rPr>
      <w:rFonts w:cstheme="majorBidi" w:eastAsiaTheme="majorEastAsia"/>
      <w:i w:val="1"/>
      <w:color w:val="000000" w:themeColor="text1"/>
      <w:sz w:val="28"/>
      <w:szCs w:val="24"/>
    </w:rPr>
  </w:style>
  <w:style w:type="paragraph" w:styleId="Heading4">
    <w:name w:val="heading 4"/>
    <w:basedOn w:val="Normal"/>
    <w:next w:val="Normal"/>
    <w:link w:val="Heading4Char"/>
    <w:uiPriority w:val="9"/>
    <w:semiHidden w:val="1"/>
    <w:unhideWhenUsed w:val="1"/>
    <w:qFormat w:val="1"/>
    <w:rsid w:val="00AC1F88"/>
    <w:pPr>
      <w:keepNext w:val="1"/>
      <w:keepLines w:val="1"/>
      <w:numPr>
        <w:ilvl w:val="3"/>
        <w:numId w:val="1"/>
      </w:numPr>
      <w:spacing w:after="0"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AC1F88"/>
    <w:pPr>
      <w:keepNext w:val="1"/>
      <w:keepLines w:val="1"/>
      <w:numPr>
        <w:ilvl w:val="4"/>
        <w:numId w:val="1"/>
      </w:numPr>
      <w:spacing w:after="0"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semiHidden w:val="1"/>
    <w:unhideWhenUsed w:val="1"/>
    <w:qFormat w:val="1"/>
    <w:rsid w:val="00AC1F88"/>
    <w:pPr>
      <w:keepNext w:val="1"/>
      <w:keepLines w:val="1"/>
      <w:numPr>
        <w:ilvl w:val="5"/>
        <w:numId w:val="1"/>
      </w:numPr>
      <w:spacing w:after="0" w:before="40"/>
      <w:outlineLvl w:val="5"/>
    </w:pPr>
    <w:rPr>
      <w:rFonts w:asciiTheme="majorHAnsi" w:cstheme="majorBidi" w:eastAsiaTheme="majorEastAsia" w:hAnsiTheme="majorHAnsi"/>
      <w:color w:val="1f3763" w:themeColor="accent1" w:themeShade="00007F"/>
    </w:rPr>
  </w:style>
  <w:style w:type="paragraph" w:styleId="Heading7">
    <w:name w:val="heading 7"/>
    <w:basedOn w:val="Normal"/>
    <w:next w:val="Normal"/>
    <w:link w:val="Heading7Char"/>
    <w:uiPriority w:val="9"/>
    <w:semiHidden w:val="1"/>
    <w:unhideWhenUsed w:val="1"/>
    <w:qFormat w:val="1"/>
    <w:rsid w:val="00AC1F88"/>
    <w:pPr>
      <w:keepNext w:val="1"/>
      <w:keepLines w:val="1"/>
      <w:numPr>
        <w:ilvl w:val="6"/>
        <w:numId w:val="1"/>
      </w:numPr>
      <w:spacing w:after="0" w:before="40"/>
      <w:outlineLvl w:val="6"/>
    </w:pPr>
    <w:rPr>
      <w:rFonts w:asciiTheme="majorHAnsi" w:cstheme="majorBidi" w:eastAsiaTheme="majorEastAsia" w:hAnsiTheme="majorHAnsi"/>
      <w:i w:val="1"/>
      <w:iCs w:val="1"/>
      <w:color w:val="1f3763" w:themeColor="accent1" w:themeShade="00007F"/>
    </w:rPr>
  </w:style>
  <w:style w:type="paragraph" w:styleId="Heading8">
    <w:name w:val="heading 8"/>
    <w:basedOn w:val="Normal"/>
    <w:next w:val="Normal"/>
    <w:link w:val="Heading8Char"/>
    <w:uiPriority w:val="9"/>
    <w:semiHidden w:val="1"/>
    <w:unhideWhenUsed w:val="1"/>
    <w:qFormat w:val="1"/>
    <w:rsid w:val="00AC1F88"/>
    <w:pPr>
      <w:keepNext w:val="1"/>
      <w:keepLines w:val="1"/>
      <w:numPr>
        <w:ilvl w:val="7"/>
        <w:numId w:val="1"/>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AC1F88"/>
    <w:pPr>
      <w:keepNext w:val="1"/>
      <w:keepLines w:val="1"/>
      <w:numPr>
        <w:ilvl w:val="8"/>
        <w:numId w:val="1"/>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C1F88"/>
    <w:rPr>
      <w:rFonts w:ascii="Times New Roman" w:hAnsi="Times New Roman" w:cstheme="majorBidi" w:eastAsiaTheme="majorEastAsia"/>
      <w:b w:val="1"/>
      <w:color w:val="000000" w:themeColor="text1"/>
      <w:sz w:val="36"/>
      <w:szCs w:val="32"/>
    </w:rPr>
  </w:style>
  <w:style w:type="character" w:styleId="Heading2Char" w:customStyle="1">
    <w:name w:val="Heading 2 Char"/>
    <w:basedOn w:val="DefaultParagraphFont"/>
    <w:link w:val="Heading2"/>
    <w:uiPriority w:val="9"/>
    <w:rsid w:val="00AC1F88"/>
    <w:rPr>
      <w:rFonts w:ascii="Times New Roman" w:hAnsi="Times New Roman" w:cstheme="majorBidi" w:eastAsiaTheme="majorEastAsia"/>
      <w:b w:val="1"/>
      <w:i w:val="1"/>
      <w:color w:val="000000" w:themeColor="text1"/>
      <w:sz w:val="32"/>
      <w:szCs w:val="26"/>
    </w:rPr>
  </w:style>
  <w:style w:type="character" w:styleId="Heading3Char" w:customStyle="1">
    <w:name w:val="Heading 3 Char"/>
    <w:basedOn w:val="DefaultParagraphFont"/>
    <w:link w:val="Heading3"/>
    <w:uiPriority w:val="9"/>
    <w:rsid w:val="00AC1F88"/>
    <w:rPr>
      <w:rFonts w:ascii="Times New Roman" w:hAnsi="Times New Roman" w:cstheme="majorBidi" w:eastAsiaTheme="majorEastAsia"/>
      <w:i w:val="1"/>
      <w:color w:val="000000" w:themeColor="text1"/>
      <w:sz w:val="28"/>
      <w:szCs w:val="24"/>
    </w:rPr>
  </w:style>
  <w:style w:type="character" w:styleId="Heading4Char" w:customStyle="1">
    <w:name w:val="Heading 4 Char"/>
    <w:basedOn w:val="DefaultParagraphFont"/>
    <w:link w:val="Heading4"/>
    <w:uiPriority w:val="9"/>
    <w:semiHidden w:val="1"/>
    <w:rsid w:val="00AC1F88"/>
    <w:rPr>
      <w:rFonts w:asciiTheme="majorHAnsi" w:cstheme="majorBidi" w:eastAsiaTheme="majorEastAsia" w:hAnsiTheme="majorHAnsi"/>
      <w:i w:val="1"/>
      <w:iCs w:val="1"/>
      <w:color w:val="2f5496" w:themeColor="accent1" w:themeShade="0000BF"/>
    </w:rPr>
  </w:style>
  <w:style w:type="character" w:styleId="Heading5Char" w:customStyle="1">
    <w:name w:val="Heading 5 Char"/>
    <w:basedOn w:val="DefaultParagraphFont"/>
    <w:link w:val="Heading5"/>
    <w:uiPriority w:val="9"/>
    <w:semiHidden w:val="1"/>
    <w:rsid w:val="00AC1F88"/>
    <w:rPr>
      <w:rFonts w:asciiTheme="majorHAnsi" w:cstheme="majorBidi" w:eastAsiaTheme="majorEastAsia" w:hAnsiTheme="majorHAnsi"/>
      <w:color w:val="2f5496" w:themeColor="accent1" w:themeShade="0000BF"/>
    </w:rPr>
  </w:style>
  <w:style w:type="character" w:styleId="Heading6Char" w:customStyle="1">
    <w:name w:val="Heading 6 Char"/>
    <w:basedOn w:val="DefaultParagraphFont"/>
    <w:link w:val="Heading6"/>
    <w:uiPriority w:val="9"/>
    <w:semiHidden w:val="1"/>
    <w:rsid w:val="00AC1F88"/>
    <w:rPr>
      <w:rFonts w:asciiTheme="majorHAnsi" w:cstheme="majorBidi" w:eastAsiaTheme="majorEastAsia" w:hAnsiTheme="majorHAnsi"/>
      <w:color w:val="1f3763" w:themeColor="accent1" w:themeShade="00007F"/>
    </w:rPr>
  </w:style>
  <w:style w:type="character" w:styleId="Heading7Char" w:customStyle="1">
    <w:name w:val="Heading 7 Char"/>
    <w:basedOn w:val="DefaultParagraphFont"/>
    <w:link w:val="Heading7"/>
    <w:uiPriority w:val="9"/>
    <w:semiHidden w:val="1"/>
    <w:rsid w:val="00AC1F88"/>
    <w:rPr>
      <w:rFonts w:asciiTheme="majorHAnsi" w:cstheme="majorBidi" w:eastAsiaTheme="majorEastAsia" w:hAnsiTheme="majorHAnsi"/>
      <w:i w:val="1"/>
      <w:iCs w:val="1"/>
      <w:color w:val="1f3763" w:themeColor="accent1" w:themeShade="00007F"/>
    </w:rPr>
  </w:style>
  <w:style w:type="character" w:styleId="Heading8Char" w:customStyle="1">
    <w:name w:val="Heading 8 Char"/>
    <w:basedOn w:val="DefaultParagraphFont"/>
    <w:link w:val="Heading8"/>
    <w:uiPriority w:val="9"/>
    <w:semiHidden w:val="1"/>
    <w:rsid w:val="00AC1F88"/>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AC1F88"/>
    <w:rPr>
      <w:rFonts w:asciiTheme="majorHAnsi" w:cstheme="majorBidi" w:eastAsiaTheme="majorEastAsia" w:hAnsiTheme="majorHAnsi"/>
      <w:i w:val="1"/>
      <w:iCs w:val="1"/>
      <w:color w:val="272727" w:themeColor="text1" w:themeTint="0000D8"/>
      <w:sz w:val="21"/>
      <w:szCs w:val="21"/>
    </w:rPr>
  </w:style>
  <w:style w:type="paragraph" w:styleId="Title">
    <w:name w:val="Title"/>
    <w:basedOn w:val="Normal"/>
    <w:next w:val="Normal"/>
    <w:link w:val="TitleChar"/>
    <w:autoRedefine w:val="1"/>
    <w:uiPriority w:val="10"/>
    <w:qFormat w:val="1"/>
    <w:rsid w:val="00AC1F88"/>
    <w:pPr>
      <w:spacing w:after="0"/>
      <w:contextualSpacing w:val="1"/>
      <w:jc w:val="center"/>
    </w:pPr>
    <w:rPr>
      <w:rFonts w:cstheme="majorBidi" w:eastAsiaTheme="majorEastAsia"/>
      <w:b w:val="1"/>
      <w:color w:val="000000" w:themeColor="text1"/>
      <w:spacing w:val="-10"/>
      <w:kern w:val="28"/>
      <w:sz w:val="56"/>
      <w:szCs w:val="56"/>
    </w:rPr>
  </w:style>
  <w:style w:type="character" w:styleId="TitleChar" w:customStyle="1">
    <w:name w:val="Title Char"/>
    <w:basedOn w:val="DefaultParagraphFont"/>
    <w:link w:val="Title"/>
    <w:uiPriority w:val="10"/>
    <w:rsid w:val="00AC1F88"/>
    <w:rPr>
      <w:rFonts w:ascii="Times New Roman" w:hAnsi="Times New Roman" w:cstheme="majorBidi" w:eastAsiaTheme="majorEastAsia"/>
      <w:b w:val="1"/>
      <w:color w:val="000000" w:themeColor="text1"/>
      <w:spacing w:val="-10"/>
      <w:kern w:val="28"/>
      <w:sz w:val="56"/>
      <w:szCs w:val="56"/>
    </w:rPr>
  </w:style>
  <w:style w:type="paragraph" w:styleId="NoSpacing">
    <w:name w:val="No Spacing"/>
    <w:autoRedefine w:val="1"/>
    <w:uiPriority w:val="1"/>
    <w:qFormat w:val="1"/>
    <w:rsid w:val="00125442"/>
    <w:pPr>
      <w:numPr>
        <w:numId w:val="45"/>
      </w:numPr>
      <w:spacing w:after="0" w:line="360" w:lineRule="auto"/>
      <w:jc w:val="both"/>
    </w:pPr>
    <w:rPr>
      <w:rFonts w:ascii="Times New Roman" w:hAnsi="Times New Roman"/>
      <w:sz w:val="26"/>
    </w:rPr>
  </w:style>
  <w:style w:type="table" w:styleId="TableGrid">
    <w:name w:val="Table Grid"/>
    <w:basedOn w:val="TableNormal"/>
    <w:uiPriority w:val="39"/>
    <w:rsid w:val="00E1089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E10890"/>
    <w:pPr>
      <w:ind w:left="720"/>
      <w:contextualSpacing w:val="1"/>
    </w:pPr>
  </w:style>
  <w:style w:type="table" w:styleId="PlainTable1">
    <w:name w:val="Plain Table 1"/>
    <w:basedOn w:val="TableNormal"/>
    <w:uiPriority w:val="41"/>
    <w:rsid w:val="00A30B0D"/>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GridTable6Colorful-Accent5">
    <w:name w:val="Grid Table 6 Colorful Accent 5"/>
    <w:basedOn w:val="TableNormal"/>
    <w:uiPriority w:val="51"/>
    <w:rsid w:val="00A30B0D"/>
    <w:pPr>
      <w:spacing w:after="0" w:line="240" w:lineRule="auto"/>
    </w:pPr>
    <w:rPr>
      <w:color w:val="2e74b5" w:themeColor="accent5" w:themeShade="0000BF"/>
    </w:r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rPr>
      <w:tblPr/>
      <w:tcPr>
        <w:tcBorders>
          <w:bottom w:color="9cc2e5" w:space="0" w:sz="12" w:themeColor="accent5" w:themeTint="000099" w:val="single"/>
        </w:tcBorders>
      </w:tcPr>
    </w:tblStylePr>
    <w:tblStylePr w:type="lastRow">
      <w:rPr>
        <w:b w:val="1"/>
        <w:bCs w:val="1"/>
      </w:rPr>
      <w:tblPr/>
      <w:tcPr>
        <w:tcBorders>
          <w:top w:color="9cc2e5"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2">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3">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4">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Y9Y/xgjcrpS44fyB0KJ4nKkz1A==">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2024-11-09T10:29:00Z</dcterms:created>
  <dc:creator>Lê Thanh Hoàng</dc:creator>
</cp:coreProperties>
</file>